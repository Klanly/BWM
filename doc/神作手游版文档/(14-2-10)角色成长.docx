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B15" w:rsidRPr="005377FE" w:rsidRDefault="009C4607" w:rsidP="007C3A6A">
      <w:pPr>
        <w:pStyle w:val="1"/>
        <w:spacing w:before="0" w:after="0" w:line="240" w:lineRule="auto"/>
        <w:jc w:val="center"/>
        <w:rPr>
          <w:rFonts w:ascii="微软雅黑" w:eastAsia="微软雅黑" w:hAnsi="微软雅黑"/>
          <w:lang w:val="zh-CN"/>
        </w:rPr>
      </w:pPr>
      <w:bookmarkStart w:id="0" w:name="_Toc379897069"/>
      <w:r w:rsidRPr="005377FE">
        <w:rPr>
          <w:rFonts w:ascii="微软雅黑" w:eastAsia="微软雅黑" w:hAnsi="微软雅黑" w:hint="eastAsia"/>
          <w:lang w:val="zh-CN"/>
        </w:rPr>
        <w:t>神作（手游）</w:t>
      </w:r>
      <w:r w:rsidR="00E74309" w:rsidRPr="005377FE">
        <w:rPr>
          <w:rFonts w:ascii="微软雅黑" w:eastAsia="微软雅黑" w:hAnsi="微软雅黑" w:hint="eastAsia"/>
          <w:lang w:val="zh-CN"/>
        </w:rPr>
        <w:t>个人追求</w:t>
      </w:r>
      <w:bookmarkEnd w:id="0"/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9485638"/>
        <w:docPartObj>
          <w:docPartGallery w:val="Table of Contents"/>
          <w:docPartUnique/>
        </w:docPartObj>
      </w:sdtPr>
      <w:sdtEndPr/>
      <w:sdtContent>
        <w:p w:rsidR="00B57595" w:rsidRPr="005377FE" w:rsidRDefault="00B57595" w:rsidP="007C3A6A">
          <w:pPr>
            <w:pStyle w:val="TOC"/>
            <w:spacing w:before="0" w:line="240" w:lineRule="auto"/>
            <w:rPr>
              <w:rFonts w:ascii="微软雅黑" w:eastAsia="微软雅黑" w:hAnsi="微软雅黑"/>
            </w:rPr>
          </w:pPr>
          <w:r w:rsidRPr="005377FE">
            <w:rPr>
              <w:rFonts w:ascii="微软雅黑" w:eastAsia="微软雅黑" w:hAnsi="微软雅黑"/>
              <w:lang w:val="zh-CN"/>
            </w:rPr>
            <w:t>目录</w:t>
          </w:r>
        </w:p>
        <w:p w:rsidR="00A900AB" w:rsidRDefault="00B57595">
          <w:pPr>
            <w:pStyle w:val="1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 w:rsidRPr="005377FE">
            <w:rPr>
              <w:rFonts w:ascii="微软雅黑" w:eastAsia="微软雅黑" w:hAnsi="微软雅黑"/>
            </w:rPr>
            <w:fldChar w:fldCharType="begin"/>
          </w:r>
          <w:r w:rsidRPr="005377FE">
            <w:rPr>
              <w:rFonts w:ascii="微软雅黑" w:eastAsia="微软雅黑" w:hAnsi="微软雅黑"/>
            </w:rPr>
            <w:instrText xml:space="preserve"> TOC \o "1-3" \h \z \u </w:instrText>
          </w:r>
          <w:r w:rsidRPr="005377FE">
            <w:rPr>
              <w:rFonts w:ascii="微软雅黑" w:eastAsia="微软雅黑" w:hAnsi="微软雅黑"/>
            </w:rPr>
            <w:fldChar w:fldCharType="separate"/>
          </w:r>
          <w:hyperlink w:anchor="_Toc379897069" w:history="1">
            <w:r w:rsidR="00A900AB" w:rsidRPr="00D43E87">
              <w:rPr>
                <w:rStyle w:val="a8"/>
                <w:rFonts w:ascii="微软雅黑" w:eastAsia="微软雅黑" w:hAnsi="微软雅黑" w:hint="eastAsia"/>
                <w:noProof/>
                <w:lang w:val="zh-CN"/>
              </w:rPr>
              <w:t>神作（手游）个人追求</w:t>
            </w:r>
            <w:r w:rsidR="00A900AB">
              <w:rPr>
                <w:noProof/>
                <w:webHidden/>
              </w:rPr>
              <w:tab/>
            </w:r>
            <w:r w:rsidR="00A900AB">
              <w:rPr>
                <w:noProof/>
                <w:webHidden/>
              </w:rPr>
              <w:fldChar w:fldCharType="begin"/>
            </w:r>
            <w:r w:rsidR="00A900AB">
              <w:rPr>
                <w:noProof/>
                <w:webHidden/>
              </w:rPr>
              <w:instrText xml:space="preserve"> PAGEREF _Toc379897069 \h </w:instrText>
            </w:r>
            <w:r w:rsidR="00A900AB">
              <w:rPr>
                <w:noProof/>
                <w:webHidden/>
              </w:rPr>
            </w:r>
            <w:r w:rsidR="00A900AB">
              <w:rPr>
                <w:noProof/>
                <w:webHidden/>
              </w:rPr>
              <w:fldChar w:fldCharType="separate"/>
            </w:r>
            <w:r w:rsidR="00A900AB">
              <w:rPr>
                <w:noProof/>
                <w:webHidden/>
              </w:rPr>
              <w:t>1</w:t>
            </w:r>
            <w:r w:rsidR="00A900AB">
              <w:rPr>
                <w:noProof/>
                <w:webHidden/>
              </w:rPr>
              <w:fldChar w:fldCharType="end"/>
            </w:r>
          </w:hyperlink>
        </w:p>
        <w:p w:rsidR="00A900AB" w:rsidRDefault="008C192E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79897070" w:history="1">
            <w:r w:rsidR="00A900AB" w:rsidRPr="00D43E87">
              <w:rPr>
                <w:rStyle w:val="a8"/>
                <w:rFonts w:ascii="微软雅黑" w:eastAsia="微软雅黑" w:hAnsi="微软雅黑" w:cs="微软雅黑"/>
                <w:noProof/>
                <w:lang w:val="zh-CN"/>
              </w:rPr>
              <w:t>1.</w:t>
            </w:r>
            <w:r w:rsidR="00A900AB">
              <w:rPr>
                <w:noProof/>
                <w:kern w:val="2"/>
                <w:sz w:val="21"/>
              </w:rPr>
              <w:tab/>
            </w:r>
            <w:r w:rsidR="00A900AB" w:rsidRPr="00D43E87">
              <w:rPr>
                <w:rStyle w:val="a8"/>
                <w:rFonts w:ascii="微软雅黑" w:eastAsia="微软雅黑" w:hAnsi="微软雅黑" w:cs="微软雅黑" w:hint="eastAsia"/>
                <w:noProof/>
                <w:lang w:val="zh-CN"/>
              </w:rPr>
              <w:t>成长的目的</w:t>
            </w:r>
            <w:r w:rsidR="00A900AB">
              <w:rPr>
                <w:noProof/>
                <w:webHidden/>
              </w:rPr>
              <w:tab/>
            </w:r>
            <w:r w:rsidR="00A900AB">
              <w:rPr>
                <w:noProof/>
                <w:webHidden/>
              </w:rPr>
              <w:fldChar w:fldCharType="begin"/>
            </w:r>
            <w:r w:rsidR="00A900AB">
              <w:rPr>
                <w:noProof/>
                <w:webHidden/>
              </w:rPr>
              <w:instrText xml:space="preserve"> PAGEREF _Toc379897070 \h </w:instrText>
            </w:r>
            <w:r w:rsidR="00A900AB">
              <w:rPr>
                <w:noProof/>
                <w:webHidden/>
              </w:rPr>
            </w:r>
            <w:r w:rsidR="00A900AB">
              <w:rPr>
                <w:noProof/>
                <w:webHidden/>
              </w:rPr>
              <w:fldChar w:fldCharType="separate"/>
            </w:r>
            <w:r w:rsidR="00A900AB">
              <w:rPr>
                <w:noProof/>
                <w:webHidden/>
              </w:rPr>
              <w:t>2</w:t>
            </w:r>
            <w:r w:rsidR="00A900AB">
              <w:rPr>
                <w:noProof/>
                <w:webHidden/>
              </w:rPr>
              <w:fldChar w:fldCharType="end"/>
            </w:r>
          </w:hyperlink>
        </w:p>
        <w:p w:rsidR="00A900AB" w:rsidRDefault="008C192E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79897071" w:history="1">
            <w:r w:rsidR="00A900AB" w:rsidRPr="00D43E87">
              <w:rPr>
                <w:rStyle w:val="a8"/>
                <w:rFonts w:ascii="微软雅黑" w:eastAsia="微软雅黑" w:hAnsi="微软雅黑" w:cs="微软雅黑"/>
                <w:noProof/>
                <w:lang w:val="zh-CN"/>
              </w:rPr>
              <w:t>2.</w:t>
            </w:r>
            <w:r w:rsidR="00A900AB">
              <w:rPr>
                <w:noProof/>
                <w:kern w:val="2"/>
                <w:sz w:val="21"/>
              </w:rPr>
              <w:tab/>
            </w:r>
            <w:r w:rsidR="00A900AB" w:rsidRPr="00D43E87">
              <w:rPr>
                <w:rStyle w:val="a8"/>
                <w:rFonts w:ascii="微软雅黑" w:eastAsia="微软雅黑" w:hAnsi="微软雅黑" w:cs="微软雅黑" w:hint="eastAsia"/>
                <w:noProof/>
                <w:lang w:val="zh-CN"/>
              </w:rPr>
              <w:t>自身成长</w:t>
            </w:r>
            <w:r w:rsidR="00A900AB">
              <w:rPr>
                <w:noProof/>
                <w:webHidden/>
              </w:rPr>
              <w:tab/>
            </w:r>
            <w:r w:rsidR="00A900AB">
              <w:rPr>
                <w:noProof/>
                <w:webHidden/>
              </w:rPr>
              <w:fldChar w:fldCharType="begin"/>
            </w:r>
            <w:r w:rsidR="00A900AB">
              <w:rPr>
                <w:noProof/>
                <w:webHidden/>
              </w:rPr>
              <w:instrText xml:space="preserve"> PAGEREF _Toc379897071 \h </w:instrText>
            </w:r>
            <w:r w:rsidR="00A900AB">
              <w:rPr>
                <w:noProof/>
                <w:webHidden/>
              </w:rPr>
            </w:r>
            <w:r w:rsidR="00A900AB">
              <w:rPr>
                <w:noProof/>
                <w:webHidden/>
              </w:rPr>
              <w:fldChar w:fldCharType="separate"/>
            </w:r>
            <w:r w:rsidR="00A900AB">
              <w:rPr>
                <w:noProof/>
                <w:webHidden/>
              </w:rPr>
              <w:t>2</w:t>
            </w:r>
            <w:r w:rsidR="00A900AB">
              <w:rPr>
                <w:noProof/>
                <w:webHidden/>
              </w:rPr>
              <w:fldChar w:fldCharType="end"/>
            </w:r>
          </w:hyperlink>
        </w:p>
        <w:p w:rsidR="00A900AB" w:rsidRDefault="008C192E">
          <w:pPr>
            <w:pStyle w:val="30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79897072" w:history="1">
            <w:r w:rsidR="00A900AB" w:rsidRPr="00D43E87">
              <w:rPr>
                <w:rStyle w:val="a8"/>
                <w:rFonts w:ascii="微软雅黑" w:eastAsia="微软雅黑" w:hAnsi="微软雅黑" w:cs="微软雅黑"/>
                <w:noProof/>
                <w:lang w:val="zh-CN"/>
              </w:rPr>
              <w:t>1.1</w:t>
            </w:r>
            <w:r w:rsidR="00A900AB">
              <w:rPr>
                <w:noProof/>
                <w:kern w:val="2"/>
                <w:sz w:val="21"/>
              </w:rPr>
              <w:tab/>
            </w:r>
            <w:r w:rsidR="00A900AB" w:rsidRPr="00D43E87">
              <w:rPr>
                <w:rStyle w:val="a8"/>
                <w:rFonts w:ascii="微软雅黑" w:eastAsia="微软雅黑" w:hAnsi="微软雅黑" w:cs="微软雅黑" w:hint="eastAsia"/>
                <w:noProof/>
                <w:lang w:val="zh-CN"/>
              </w:rPr>
              <w:t>初级追求</w:t>
            </w:r>
            <w:r w:rsidR="00A900AB">
              <w:rPr>
                <w:noProof/>
                <w:webHidden/>
              </w:rPr>
              <w:tab/>
            </w:r>
            <w:r w:rsidR="00A900AB">
              <w:rPr>
                <w:noProof/>
                <w:webHidden/>
              </w:rPr>
              <w:fldChar w:fldCharType="begin"/>
            </w:r>
            <w:r w:rsidR="00A900AB">
              <w:rPr>
                <w:noProof/>
                <w:webHidden/>
              </w:rPr>
              <w:instrText xml:space="preserve"> PAGEREF _Toc379897072 \h </w:instrText>
            </w:r>
            <w:r w:rsidR="00A900AB">
              <w:rPr>
                <w:noProof/>
                <w:webHidden/>
              </w:rPr>
            </w:r>
            <w:r w:rsidR="00A900AB">
              <w:rPr>
                <w:noProof/>
                <w:webHidden/>
              </w:rPr>
              <w:fldChar w:fldCharType="separate"/>
            </w:r>
            <w:r w:rsidR="00A900AB">
              <w:rPr>
                <w:noProof/>
                <w:webHidden/>
              </w:rPr>
              <w:t>2</w:t>
            </w:r>
            <w:r w:rsidR="00A900AB">
              <w:rPr>
                <w:noProof/>
                <w:webHidden/>
              </w:rPr>
              <w:fldChar w:fldCharType="end"/>
            </w:r>
          </w:hyperlink>
        </w:p>
        <w:p w:rsidR="00A900AB" w:rsidRDefault="008C192E">
          <w:pPr>
            <w:pStyle w:val="30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79897073" w:history="1">
            <w:r w:rsidR="00A900AB" w:rsidRPr="00D43E87">
              <w:rPr>
                <w:rStyle w:val="a8"/>
                <w:rFonts w:ascii="微软雅黑" w:eastAsia="微软雅黑" w:hAnsi="微软雅黑" w:cs="微软雅黑"/>
                <w:noProof/>
                <w:lang w:val="zh-CN"/>
              </w:rPr>
              <w:t>1.2</w:t>
            </w:r>
            <w:r w:rsidR="00A900AB">
              <w:rPr>
                <w:noProof/>
                <w:kern w:val="2"/>
                <w:sz w:val="21"/>
              </w:rPr>
              <w:tab/>
            </w:r>
            <w:r w:rsidR="00A900AB" w:rsidRPr="00D43E87">
              <w:rPr>
                <w:rStyle w:val="a8"/>
                <w:rFonts w:ascii="微软雅黑" w:eastAsia="微软雅黑" w:hAnsi="微软雅黑" w:cs="微软雅黑" w:hint="eastAsia"/>
                <w:noProof/>
                <w:lang w:val="zh-CN"/>
              </w:rPr>
              <w:t>进阶追求</w:t>
            </w:r>
            <w:r w:rsidR="00A900AB">
              <w:rPr>
                <w:noProof/>
                <w:webHidden/>
              </w:rPr>
              <w:tab/>
            </w:r>
            <w:r w:rsidR="00A900AB">
              <w:rPr>
                <w:noProof/>
                <w:webHidden/>
              </w:rPr>
              <w:fldChar w:fldCharType="begin"/>
            </w:r>
            <w:r w:rsidR="00A900AB">
              <w:rPr>
                <w:noProof/>
                <w:webHidden/>
              </w:rPr>
              <w:instrText xml:space="preserve"> PAGEREF _Toc379897073 \h </w:instrText>
            </w:r>
            <w:r w:rsidR="00A900AB">
              <w:rPr>
                <w:noProof/>
                <w:webHidden/>
              </w:rPr>
            </w:r>
            <w:r w:rsidR="00A900AB">
              <w:rPr>
                <w:noProof/>
                <w:webHidden/>
              </w:rPr>
              <w:fldChar w:fldCharType="separate"/>
            </w:r>
            <w:r w:rsidR="00A900AB">
              <w:rPr>
                <w:noProof/>
                <w:webHidden/>
              </w:rPr>
              <w:t>3</w:t>
            </w:r>
            <w:r w:rsidR="00A900AB">
              <w:rPr>
                <w:noProof/>
                <w:webHidden/>
              </w:rPr>
              <w:fldChar w:fldCharType="end"/>
            </w:r>
          </w:hyperlink>
        </w:p>
        <w:p w:rsidR="00A900AB" w:rsidRDefault="008C192E">
          <w:pPr>
            <w:pStyle w:val="30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79897074" w:history="1">
            <w:r w:rsidR="00A900AB" w:rsidRPr="00D43E87">
              <w:rPr>
                <w:rStyle w:val="a8"/>
                <w:rFonts w:ascii="微软雅黑" w:eastAsia="微软雅黑" w:hAnsi="微软雅黑" w:cs="微软雅黑"/>
                <w:noProof/>
                <w:lang w:val="zh-CN"/>
              </w:rPr>
              <w:t>1.3</w:t>
            </w:r>
            <w:r w:rsidR="00A900AB">
              <w:rPr>
                <w:noProof/>
                <w:kern w:val="2"/>
                <w:sz w:val="21"/>
              </w:rPr>
              <w:tab/>
            </w:r>
            <w:r w:rsidR="00A900AB" w:rsidRPr="00D43E87">
              <w:rPr>
                <w:rStyle w:val="a8"/>
                <w:rFonts w:ascii="微软雅黑" w:eastAsia="微软雅黑" w:hAnsi="微软雅黑" w:cs="微软雅黑" w:hint="eastAsia"/>
                <w:noProof/>
                <w:lang w:val="zh-CN"/>
              </w:rPr>
              <w:t>终极追求</w:t>
            </w:r>
            <w:r w:rsidR="00A900AB">
              <w:rPr>
                <w:noProof/>
                <w:webHidden/>
              </w:rPr>
              <w:tab/>
            </w:r>
            <w:r w:rsidR="00A900AB">
              <w:rPr>
                <w:noProof/>
                <w:webHidden/>
              </w:rPr>
              <w:fldChar w:fldCharType="begin"/>
            </w:r>
            <w:r w:rsidR="00A900AB">
              <w:rPr>
                <w:noProof/>
                <w:webHidden/>
              </w:rPr>
              <w:instrText xml:space="preserve"> PAGEREF _Toc379897074 \h </w:instrText>
            </w:r>
            <w:r w:rsidR="00A900AB">
              <w:rPr>
                <w:noProof/>
                <w:webHidden/>
              </w:rPr>
            </w:r>
            <w:r w:rsidR="00A900AB">
              <w:rPr>
                <w:noProof/>
                <w:webHidden/>
              </w:rPr>
              <w:fldChar w:fldCharType="separate"/>
            </w:r>
            <w:r w:rsidR="00A900AB">
              <w:rPr>
                <w:noProof/>
                <w:webHidden/>
              </w:rPr>
              <w:t>3</w:t>
            </w:r>
            <w:r w:rsidR="00A900AB">
              <w:rPr>
                <w:noProof/>
                <w:webHidden/>
              </w:rPr>
              <w:fldChar w:fldCharType="end"/>
            </w:r>
          </w:hyperlink>
        </w:p>
        <w:p w:rsidR="00A900AB" w:rsidRDefault="008C192E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79897075" w:history="1">
            <w:r w:rsidR="00A900AB" w:rsidRPr="00D43E87">
              <w:rPr>
                <w:rStyle w:val="a8"/>
                <w:rFonts w:ascii="微软雅黑" w:eastAsia="微软雅黑" w:hAnsi="微软雅黑" w:cs="微软雅黑"/>
                <w:noProof/>
                <w:lang w:val="zh-CN"/>
              </w:rPr>
              <w:t>3.</w:t>
            </w:r>
            <w:r w:rsidR="00A900AB">
              <w:rPr>
                <w:noProof/>
                <w:kern w:val="2"/>
                <w:sz w:val="21"/>
              </w:rPr>
              <w:tab/>
            </w:r>
            <w:r w:rsidR="00A900AB" w:rsidRPr="00D43E87">
              <w:rPr>
                <w:rStyle w:val="a8"/>
                <w:rFonts w:ascii="微软雅黑" w:eastAsia="微软雅黑" w:hAnsi="微软雅黑" w:cs="微软雅黑" w:hint="eastAsia"/>
                <w:noProof/>
                <w:lang w:val="zh-CN"/>
              </w:rPr>
              <w:t>装备成长</w:t>
            </w:r>
            <w:r w:rsidR="00A900AB">
              <w:rPr>
                <w:noProof/>
                <w:webHidden/>
              </w:rPr>
              <w:tab/>
            </w:r>
            <w:r w:rsidR="00A900AB">
              <w:rPr>
                <w:noProof/>
                <w:webHidden/>
              </w:rPr>
              <w:fldChar w:fldCharType="begin"/>
            </w:r>
            <w:r w:rsidR="00A900AB">
              <w:rPr>
                <w:noProof/>
                <w:webHidden/>
              </w:rPr>
              <w:instrText xml:space="preserve"> PAGEREF _Toc379897075 \h </w:instrText>
            </w:r>
            <w:r w:rsidR="00A900AB">
              <w:rPr>
                <w:noProof/>
                <w:webHidden/>
              </w:rPr>
            </w:r>
            <w:r w:rsidR="00A900AB">
              <w:rPr>
                <w:noProof/>
                <w:webHidden/>
              </w:rPr>
              <w:fldChar w:fldCharType="separate"/>
            </w:r>
            <w:r w:rsidR="00A900AB">
              <w:rPr>
                <w:noProof/>
                <w:webHidden/>
              </w:rPr>
              <w:t>3</w:t>
            </w:r>
            <w:r w:rsidR="00A900AB">
              <w:rPr>
                <w:noProof/>
                <w:webHidden/>
              </w:rPr>
              <w:fldChar w:fldCharType="end"/>
            </w:r>
          </w:hyperlink>
        </w:p>
        <w:p w:rsidR="00A900AB" w:rsidRDefault="008C192E">
          <w:pPr>
            <w:pStyle w:val="30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79897076" w:history="1">
            <w:r w:rsidR="00A900AB" w:rsidRPr="00D43E87">
              <w:rPr>
                <w:rStyle w:val="a8"/>
                <w:rFonts w:ascii="微软雅黑" w:eastAsia="微软雅黑" w:hAnsi="微软雅黑" w:cs="微软雅黑"/>
                <w:noProof/>
                <w:lang w:val="zh-CN"/>
              </w:rPr>
              <w:t>3.1</w:t>
            </w:r>
            <w:r w:rsidR="00A900AB">
              <w:rPr>
                <w:noProof/>
                <w:kern w:val="2"/>
                <w:sz w:val="21"/>
              </w:rPr>
              <w:tab/>
            </w:r>
            <w:r w:rsidR="00A900AB" w:rsidRPr="00D43E87">
              <w:rPr>
                <w:rStyle w:val="a8"/>
                <w:rFonts w:ascii="微软雅黑" w:eastAsia="微软雅黑" w:hAnsi="微软雅黑" w:cs="微软雅黑" w:hint="eastAsia"/>
                <w:noProof/>
                <w:lang w:val="zh-CN"/>
              </w:rPr>
              <w:t>初级追求</w:t>
            </w:r>
            <w:r w:rsidR="00A900AB">
              <w:rPr>
                <w:noProof/>
                <w:webHidden/>
              </w:rPr>
              <w:tab/>
            </w:r>
            <w:r w:rsidR="00A900AB">
              <w:rPr>
                <w:noProof/>
                <w:webHidden/>
              </w:rPr>
              <w:fldChar w:fldCharType="begin"/>
            </w:r>
            <w:r w:rsidR="00A900AB">
              <w:rPr>
                <w:noProof/>
                <w:webHidden/>
              </w:rPr>
              <w:instrText xml:space="preserve"> PAGEREF _Toc379897076 \h </w:instrText>
            </w:r>
            <w:r w:rsidR="00A900AB">
              <w:rPr>
                <w:noProof/>
                <w:webHidden/>
              </w:rPr>
            </w:r>
            <w:r w:rsidR="00A900AB">
              <w:rPr>
                <w:noProof/>
                <w:webHidden/>
              </w:rPr>
              <w:fldChar w:fldCharType="separate"/>
            </w:r>
            <w:r w:rsidR="00A900AB">
              <w:rPr>
                <w:noProof/>
                <w:webHidden/>
              </w:rPr>
              <w:t>3</w:t>
            </w:r>
            <w:r w:rsidR="00A900AB">
              <w:rPr>
                <w:noProof/>
                <w:webHidden/>
              </w:rPr>
              <w:fldChar w:fldCharType="end"/>
            </w:r>
          </w:hyperlink>
        </w:p>
        <w:p w:rsidR="00A900AB" w:rsidRDefault="008C192E">
          <w:pPr>
            <w:pStyle w:val="30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79897077" w:history="1">
            <w:r w:rsidR="00A900AB" w:rsidRPr="00D43E87">
              <w:rPr>
                <w:rStyle w:val="a8"/>
                <w:rFonts w:ascii="微软雅黑" w:eastAsia="微软雅黑" w:hAnsi="微软雅黑" w:cs="微软雅黑"/>
                <w:noProof/>
                <w:lang w:val="zh-CN"/>
              </w:rPr>
              <w:t>3.2</w:t>
            </w:r>
            <w:r w:rsidR="00A900AB">
              <w:rPr>
                <w:noProof/>
                <w:kern w:val="2"/>
                <w:sz w:val="21"/>
              </w:rPr>
              <w:tab/>
            </w:r>
            <w:r w:rsidR="00A900AB" w:rsidRPr="00D43E87">
              <w:rPr>
                <w:rStyle w:val="a8"/>
                <w:rFonts w:ascii="微软雅黑" w:eastAsia="微软雅黑" w:hAnsi="微软雅黑" w:cs="微软雅黑" w:hint="eastAsia"/>
                <w:noProof/>
                <w:lang w:val="zh-CN"/>
              </w:rPr>
              <w:t>进阶追求</w:t>
            </w:r>
            <w:r w:rsidR="00A900AB">
              <w:rPr>
                <w:noProof/>
                <w:webHidden/>
              </w:rPr>
              <w:tab/>
            </w:r>
            <w:r w:rsidR="00A900AB">
              <w:rPr>
                <w:noProof/>
                <w:webHidden/>
              </w:rPr>
              <w:fldChar w:fldCharType="begin"/>
            </w:r>
            <w:r w:rsidR="00A900AB">
              <w:rPr>
                <w:noProof/>
                <w:webHidden/>
              </w:rPr>
              <w:instrText xml:space="preserve"> PAGEREF _Toc379897077 \h </w:instrText>
            </w:r>
            <w:r w:rsidR="00A900AB">
              <w:rPr>
                <w:noProof/>
                <w:webHidden/>
              </w:rPr>
            </w:r>
            <w:r w:rsidR="00A900AB">
              <w:rPr>
                <w:noProof/>
                <w:webHidden/>
              </w:rPr>
              <w:fldChar w:fldCharType="separate"/>
            </w:r>
            <w:r w:rsidR="00A900AB">
              <w:rPr>
                <w:noProof/>
                <w:webHidden/>
              </w:rPr>
              <w:t>4</w:t>
            </w:r>
            <w:r w:rsidR="00A900AB">
              <w:rPr>
                <w:noProof/>
                <w:webHidden/>
              </w:rPr>
              <w:fldChar w:fldCharType="end"/>
            </w:r>
          </w:hyperlink>
        </w:p>
        <w:p w:rsidR="00A900AB" w:rsidRDefault="008C192E">
          <w:pPr>
            <w:pStyle w:val="30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79897078" w:history="1">
            <w:r w:rsidR="00A900AB" w:rsidRPr="00D43E87">
              <w:rPr>
                <w:rStyle w:val="a8"/>
                <w:rFonts w:ascii="微软雅黑" w:eastAsia="微软雅黑" w:hAnsi="微软雅黑" w:cs="微软雅黑"/>
                <w:noProof/>
                <w:lang w:val="zh-CN"/>
              </w:rPr>
              <w:t>3.3</w:t>
            </w:r>
            <w:r w:rsidR="00A900AB">
              <w:rPr>
                <w:noProof/>
                <w:kern w:val="2"/>
                <w:sz w:val="21"/>
              </w:rPr>
              <w:tab/>
            </w:r>
            <w:r w:rsidR="00A900AB" w:rsidRPr="00D43E87">
              <w:rPr>
                <w:rStyle w:val="a8"/>
                <w:rFonts w:ascii="微软雅黑" w:eastAsia="微软雅黑" w:hAnsi="微软雅黑" w:cs="微软雅黑" w:hint="eastAsia"/>
                <w:noProof/>
                <w:lang w:val="zh-CN"/>
              </w:rPr>
              <w:t>终极追求</w:t>
            </w:r>
            <w:r w:rsidR="00A900AB">
              <w:rPr>
                <w:noProof/>
                <w:webHidden/>
              </w:rPr>
              <w:tab/>
            </w:r>
            <w:r w:rsidR="00A900AB">
              <w:rPr>
                <w:noProof/>
                <w:webHidden/>
              </w:rPr>
              <w:fldChar w:fldCharType="begin"/>
            </w:r>
            <w:r w:rsidR="00A900AB">
              <w:rPr>
                <w:noProof/>
                <w:webHidden/>
              </w:rPr>
              <w:instrText xml:space="preserve"> PAGEREF _Toc379897078 \h </w:instrText>
            </w:r>
            <w:r w:rsidR="00A900AB">
              <w:rPr>
                <w:noProof/>
                <w:webHidden/>
              </w:rPr>
            </w:r>
            <w:r w:rsidR="00A900AB">
              <w:rPr>
                <w:noProof/>
                <w:webHidden/>
              </w:rPr>
              <w:fldChar w:fldCharType="separate"/>
            </w:r>
            <w:r w:rsidR="00A900AB">
              <w:rPr>
                <w:noProof/>
                <w:webHidden/>
              </w:rPr>
              <w:t>4</w:t>
            </w:r>
            <w:r w:rsidR="00A900AB">
              <w:rPr>
                <w:noProof/>
                <w:webHidden/>
              </w:rPr>
              <w:fldChar w:fldCharType="end"/>
            </w:r>
          </w:hyperlink>
        </w:p>
        <w:p w:rsidR="00A900AB" w:rsidRDefault="008C192E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79897079" w:history="1">
            <w:r w:rsidR="00A900AB" w:rsidRPr="00D43E87">
              <w:rPr>
                <w:rStyle w:val="a8"/>
                <w:rFonts w:ascii="微软雅黑" w:eastAsia="微软雅黑" w:hAnsi="微软雅黑" w:cs="微软雅黑"/>
                <w:noProof/>
                <w:lang w:val="zh-CN"/>
              </w:rPr>
              <w:t>4.</w:t>
            </w:r>
            <w:r w:rsidR="00A900AB">
              <w:rPr>
                <w:noProof/>
                <w:kern w:val="2"/>
                <w:sz w:val="21"/>
              </w:rPr>
              <w:tab/>
            </w:r>
            <w:r w:rsidR="00A900AB" w:rsidRPr="00D43E87">
              <w:rPr>
                <w:rStyle w:val="a8"/>
                <w:rFonts w:ascii="微软雅黑" w:eastAsia="微软雅黑" w:hAnsi="微软雅黑" w:cs="微软雅黑" w:hint="eastAsia"/>
                <w:noProof/>
                <w:lang w:val="zh-CN"/>
              </w:rPr>
              <w:t>坐骑成长</w:t>
            </w:r>
            <w:r w:rsidR="00A900AB">
              <w:rPr>
                <w:noProof/>
                <w:webHidden/>
              </w:rPr>
              <w:tab/>
            </w:r>
            <w:r w:rsidR="00A900AB">
              <w:rPr>
                <w:noProof/>
                <w:webHidden/>
              </w:rPr>
              <w:fldChar w:fldCharType="begin"/>
            </w:r>
            <w:r w:rsidR="00A900AB">
              <w:rPr>
                <w:noProof/>
                <w:webHidden/>
              </w:rPr>
              <w:instrText xml:space="preserve"> PAGEREF _Toc379897079 \h </w:instrText>
            </w:r>
            <w:r w:rsidR="00A900AB">
              <w:rPr>
                <w:noProof/>
                <w:webHidden/>
              </w:rPr>
            </w:r>
            <w:r w:rsidR="00A900AB">
              <w:rPr>
                <w:noProof/>
                <w:webHidden/>
              </w:rPr>
              <w:fldChar w:fldCharType="separate"/>
            </w:r>
            <w:r w:rsidR="00A900AB">
              <w:rPr>
                <w:noProof/>
                <w:webHidden/>
              </w:rPr>
              <w:t>5</w:t>
            </w:r>
            <w:r w:rsidR="00A900AB">
              <w:rPr>
                <w:noProof/>
                <w:webHidden/>
              </w:rPr>
              <w:fldChar w:fldCharType="end"/>
            </w:r>
          </w:hyperlink>
        </w:p>
        <w:p w:rsidR="00A900AB" w:rsidRDefault="008C192E">
          <w:pPr>
            <w:pStyle w:val="30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79897080" w:history="1">
            <w:r w:rsidR="00A900AB" w:rsidRPr="00D43E87">
              <w:rPr>
                <w:rStyle w:val="a8"/>
                <w:rFonts w:ascii="微软雅黑" w:eastAsia="微软雅黑" w:hAnsi="微软雅黑" w:cs="微软雅黑"/>
                <w:noProof/>
                <w:lang w:val="zh-CN"/>
              </w:rPr>
              <w:t>4.1</w:t>
            </w:r>
            <w:r w:rsidR="00A900AB">
              <w:rPr>
                <w:noProof/>
                <w:kern w:val="2"/>
                <w:sz w:val="21"/>
              </w:rPr>
              <w:tab/>
            </w:r>
            <w:r w:rsidR="00A900AB" w:rsidRPr="00D43E87">
              <w:rPr>
                <w:rStyle w:val="a8"/>
                <w:rFonts w:ascii="微软雅黑" w:eastAsia="微软雅黑" w:hAnsi="微软雅黑" w:cs="微软雅黑" w:hint="eastAsia"/>
                <w:noProof/>
                <w:lang w:val="zh-CN"/>
              </w:rPr>
              <w:t>坐骑进阶</w:t>
            </w:r>
            <w:r w:rsidR="00A900AB">
              <w:rPr>
                <w:noProof/>
                <w:webHidden/>
              </w:rPr>
              <w:tab/>
            </w:r>
            <w:r w:rsidR="00A900AB">
              <w:rPr>
                <w:noProof/>
                <w:webHidden/>
              </w:rPr>
              <w:fldChar w:fldCharType="begin"/>
            </w:r>
            <w:r w:rsidR="00A900AB">
              <w:rPr>
                <w:noProof/>
                <w:webHidden/>
              </w:rPr>
              <w:instrText xml:space="preserve"> PAGEREF _Toc379897080 \h </w:instrText>
            </w:r>
            <w:r w:rsidR="00A900AB">
              <w:rPr>
                <w:noProof/>
                <w:webHidden/>
              </w:rPr>
            </w:r>
            <w:r w:rsidR="00A900AB">
              <w:rPr>
                <w:noProof/>
                <w:webHidden/>
              </w:rPr>
              <w:fldChar w:fldCharType="separate"/>
            </w:r>
            <w:r w:rsidR="00A900AB">
              <w:rPr>
                <w:noProof/>
                <w:webHidden/>
              </w:rPr>
              <w:t>5</w:t>
            </w:r>
            <w:r w:rsidR="00A900AB">
              <w:rPr>
                <w:noProof/>
                <w:webHidden/>
              </w:rPr>
              <w:fldChar w:fldCharType="end"/>
            </w:r>
          </w:hyperlink>
        </w:p>
        <w:p w:rsidR="00A900AB" w:rsidRDefault="008C192E">
          <w:pPr>
            <w:pStyle w:val="30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79897081" w:history="1">
            <w:r w:rsidR="00A900AB" w:rsidRPr="00D43E87">
              <w:rPr>
                <w:rStyle w:val="a8"/>
                <w:rFonts w:ascii="微软雅黑" w:eastAsia="微软雅黑" w:hAnsi="微软雅黑" w:cs="微软雅黑"/>
                <w:noProof/>
                <w:lang w:val="zh-CN"/>
              </w:rPr>
              <w:t>4.2</w:t>
            </w:r>
            <w:r w:rsidR="00A900AB">
              <w:rPr>
                <w:noProof/>
                <w:kern w:val="2"/>
                <w:sz w:val="21"/>
              </w:rPr>
              <w:tab/>
            </w:r>
            <w:r w:rsidR="00A900AB" w:rsidRPr="00D43E87">
              <w:rPr>
                <w:rStyle w:val="a8"/>
                <w:rFonts w:ascii="微软雅黑" w:eastAsia="微软雅黑" w:hAnsi="微软雅黑" w:cs="微软雅黑" w:hint="eastAsia"/>
                <w:noProof/>
                <w:lang w:val="zh-CN"/>
              </w:rPr>
              <w:t>坐骑装备</w:t>
            </w:r>
            <w:r w:rsidR="00A900AB">
              <w:rPr>
                <w:noProof/>
                <w:webHidden/>
              </w:rPr>
              <w:tab/>
            </w:r>
            <w:r w:rsidR="00A900AB">
              <w:rPr>
                <w:noProof/>
                <w:webHidden/>
              </w:rPr>
              <w:fldChar w:fldCharType="begin"/>
            </w:r>
            <w:r w:rsidR="00A900AB">
              <w:rPr>
                <w:noProof/>
                <w:webHidden/>
              </w:rPr>
              <w:instrText xml:space="preserve"> PAGEREF _Toc379897081 \h </w:instrText>
            </w:r>
            <w:r w:rsidR="00A900AB">
              <w:rPr>
                <w:noProof/>
                <w:webHidden/>
              </w:rPr>
            </w:r>
            <w:r w:rsidR="00A900AB">
              <w:rPr>
                <w:noProof/>
                <w:webHidden/>
              </w:rPr>
              <w:fldChar w:fldCharType="separate"/>
            </w:r>
            <w:r w:rsidR="00A900AB">
              <w:rPr>
                <w:noProof/>
                <w:webHidden/>
              </w:rPr>
              <w:t>5</w:t>
            </w:r>
            <w:r w:rsidR="00A900AB">
              <w:rPr>
                <w:noProof/>
                <w:webHidden/>
              </w:rPr>
              <w:fldChar w:fldCharType="end"/>
            </w:r>
          </w:hyperlink>
        </w:p>
        <w:p w:rsidR="00A900AB" w:rsidRDefault="008C192E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79897082" w:history="1">
            <w:r w:rsidR="00A900AB" w:rsidRPr="00D43E87">
              <w:rPr>
                <w:rStyle w:val="a8"/>
                <w:rFonts w:ascii="微软雅黑" w:eastAsia="微软雅黑" w:hAnsi="微软雅黑" w:cs="微软雅黑"/>
                <w:noProof/>
                <w:lang w:val="zh-CN"/>
              </w:rPr>
              <w:t>5.</w:t>
            </w:r>
            <w:r w:rsidR="00A900AB">
              <w:rPr>
                <w:noProof/>
                <w:kern w:val="2"/>
                <w:sz w:val="21"/>
              </w:rPr>
              <w:tab/>
            </w:r>
            <w:r w:rsidR="00A900AB" w:rsidRPr="00D43E87">
              <w:rPr>
                <w:rStyle w:val="a8"/>
                <w:rFonts w:ascii="微软雅黑" w:eastAsia="微软雅黑" w:hAnsi="微软雅黑" w:cs="微软雅黑" w:hint="eastAsia"/>
                <w:noProof/>
                <w:lang w:val="zh-CN"/>
              </w:rPr>
              <w:t>羽翼成长</w:t>
            </w:r>
            <w:r w:rsidR="00A900AB">
              <w:rPr>
                <w:noProof/>
                <w:webHidden/>
              </w:rPr>
              <w:tab/>
            </w:r>
            <w:r w:rsidR="00A900AB">
              <w:rPr>
                <w:noProof/>
                <w:webHidden/>
              </w:rPr>
              <w:fldChar w:fldCharType="begin"/>
            </w:r>
            <w:r w:rsidR="00A900AB">
              <w:rPr>
                <w:noProof/>
                <w:webHidden/>
              </w:rPr>
              <w:instrText xml:space="preserve"> PAGEREF _Toc379897082 \h </w:instrText>
            </w:r>
            <w:r w:rsidR="00A900AB">
              <w:rPr>
                <w:noProof/>
                <w:webHidden/>
              </w:rPr>
            </w:r>
            <w:r w:rsidR="00A900AB">
              <w:rPr>
                <w:noProof/>
                <w:webHidden/>
              </w:rPr>
              <w:fldChar w:fldCharType="separate"/>
            </w:r>
            <w:r w:rsidR="00A900AB">
              <w:rPr>
                <w:noProof/>
                <w:webHidden/>
              </w:rPr>
              <w:t>6</w:t>
            </w:r>
            <w:r w:rsidR="00A900AB">
              <w:rPr>
                <w:noProof/>
                <w:webHidden/>
              </w:rPr>
              <w:fldChar w:fldCharType="end"/>
            </w:r>
          </w:hyperlink>
        </w:p>
        <w:p w:rsidR="00A900AB" w:rsidRDefault="008C192E">
          <w:pPr>
            <w:pStyle w:val="30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79897083" w:history="1">
            <w:r w:rsidR="00A900AB" w:rsidRPr="00D43E87">
              <w:rPr>
                <w:rStyle w:val="a8"/>
                <w:rFonts w:ascii="微软雅黑" w:eastAsia="微软雅黑" w:hAnsi="微软雅黑" w:cs="微软雅黑"/>
                <w:noProof/>
                <w:lang w:val="zh-CN"/>
              </w:rPr>
              <w:t>5.1</w:t>
            </w:r>
            <w:r w:rsidR="00A900AB">
              <w:rPr>
                <w:noProof/>
                <w:kern w:val="2"/>
                <w:sz w:val="21"/>
              </w:rPr>
              <w:tab/>
            </w:r>
            <w:r w:rsidR="00A900AB" w:rsidRPr="00D43E87">
              <w:rPr>
                <w:rStyle w:val="a8"/>
                <w:rFonts w:ascii="微软雅黑" w:eastAsia="微软雅黑" w:hAnsi="微软雅黑" w:cs="微软雅黑" w:hint="eastAsia"/>
                <w:noProof/>
                <w:lang w:val="zh-CN"/>
              </w:rPr>
              <w:t>羽翼注灵</w:t>
            </w:r>
            <w:r w:rsidR="00A900AB">
              <w:rPr>
                <w:noProof/>
                <w:webHidden/>
              </w:rPr>
              <w:tab/>
            </w:r>
            <w:r w:rsidR="00A900AB">
              <w:rPr>
                <w:noProof/>
                <w:webHidden/>
              </w:rPr>
              <w:fldChar w:fldCharType="begin"/>
            </w:r>
            <w:r w:rsidR="00A900AB">
              <w:rPr>
                <w:noProof/>
                <w:webHidden/>
              </w:rPr>
              <w:instrText xml:space="preserve"> PAGEREF _Toc379897083 \h </w:instrText>
            </w:r>
            <w:r w:rsidR="00A900AB">
              <w:rPr>
                <w:noProof/>
                <w:webHidden/>
              </w:rPr>
            </w:r>
            <w:r w:rsidR="00A900AB">
              <w:rPr>
                <w:noProof/>
                <w:webHidden/>
              </w:rPr>
              <w:fldChar w:fldCharType="separate"/>
            </w:r>
            <w:r w:rsidR="00A900AB">
              <w:rPr>
                <w:noProof/>
                <w:webHidden/>
              </w:rPr>
              <w:t>6</w:t>
            </w:r>
            <w:r w:rsidR="00A900AB">
              <w:rPr>
                <w:noProof/>
                <w:webHidden/>
              </w:rPr>
              <w:fldChar w:fldCharType="end"/>
            </w:r>
          </w:hyperlink>
        </w:p>
        <w:p w:rsidR="00A900AB" w:rsidRDefault="008C192E">
          <w:pPr>
            <w:pStyle w:val="30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79897084" w:history="1">
            <w:r w:rsidR="00A900AB" w:rsidRPr="00D43E87">
              <w:rPr>
                <w:rStyle w:val="a8"/>
                <w:rFonts w:ascii="微软雅黑" w:eastAsia="微软雅黑" w:hAnsi="微软雅黑" w:cs="微软雅黑"/>
                <w:noProof/>
                <w:lang w:val="zh-CN"/>
              </w:rPr>
              <w:t>5.2</w:t>
            </w:r>
            <w:r w:rsidR="00A900AB">
              <w:rPr>
                <w:noProof/>
                <w:kern w:val="2"/>
                <w:sz w:val="21"/>
              </w:rPr>
              <w:tab/>
            </w:r>
            <w:r w:rsidR="00A900AB" w:rsidRPr="00D43E87">
              <w:rPr>
                <w:rStyle w:val="a8"/>
                <w:rFonts w:ascii="微软雅黑" w:eastAsia="微软雅黑" w:hAnsi="微软雅黑" w:cs="微软雅黑" w:hint="eastAsia"/>
                <w:noProof/>
                <w:lang w:val="zh-CN"/>
              </w:rPr>
              <w:t>羽翼强化（和注灵合并为同一个功能）</w:t>
            </w:r>
            <w:r w:rsidR="00A900AB">
              <w:rPr>
                <w:noProof/>
                <w:webHidden/>
              </w:rPr>
              <w:tab/>
            </w:r>
            <w:r w:rsidR="00A900AB">
              <w:rPr>
                <w:noProof/>
                <w:webHidden/>
              </w:rPr>
              <w:fldChar w:fldCharType="begin"/>
            </w:r>
            <w:r w:rsidR="00A900AB">
              <w:rPr>
                <w:noProof/>
                <w:webHidden/>
              </w:rPr>
              <w:instrText xml:space="preserve"> PAGEREF _Toc379897084 \h </w:instrText>
            </w:r>
            <w:r w:rsidR="00A900AB">
              <w:rPr>
                <w:noProof/>
                <w:webHidden/>
              </w:rPr>
            </w:r>
            <w:r w:rsidR="00A900AB">
              <w:rPr>
                <w:noProof/>
                <w:webHidden/>
              </w:rPr>
              <w:fldChar w:fldCharType="separate"/>
            </w:r>
            <w:r w:rsidR="00A900AB">
              <w:rPr>
                <w:noProof/>
                <w:webHidden/>
              </w:rPr>
              <w:t>6</w:t>
            </w:r>
            <w:r w:rsidR="00A900AB">
              <w:rPr>
                <w:noProof/>
                <w:webHidden/>
              </w:rPr>
              <w:fldChar w:fldCharType="end"/>
            </w:r>
          </w:hyperlink>
        </w:p>
        <w:p w:rsidR="00A900AB" w:rsidRDefault="008C192E">
          <w:pPr>
            <w:pStyle w:val="30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79897085" w:history="1">
            <w:r w:rsidR="00A900AB" w:rsidRPr="00D43E87">
              <w:rPr>
                <w:rStyle w:val="a8"/>
                <w:rFonts w:ascii="微软雅黑" w:eastAsia="微软雅黑" w:hAnsi="微软雅黑" w:cs="微软雅黑"/>
                <w:noProof/>
                <w:lang w:val="zh-CN"/>
              </w:rPr>
              <w:t>5.3</w:t>
            </w:r>
            <w:r w:rsidR="00A900AB">
              <w:rPr>
                <w:noProof/>
                <w:kern w:val="2"/>
                <w:sz w:val="21"/>
              </w:rPr>
              <w:tab/>
            </w:r>
            <w:r w:rsidR="00A900AB" w:rsidRPr="00D43E87">
              <w:rPr>
                <w:rStyle w:val="a8"/>
                <w:rFonts w:ascii="微软雅黑" w:eastAsia="微软雅黑" w:hAnsi="微软雅黑" w:cs="微软雅黑" w:hint="eastAsia"/>
                <w:noProof/>
                <w:lang w:val="zh-CN"/>
              </w:rPr>
              <w:t>羽翼神佑</w:t>
            </w:r>
            <w:r w:rsidR="00A900AB">
              <w:rPr>
                <w:noProof/>
                <w:webHidden/>
              </w:rPr>
              <w:tab/>
            </w:r>
            <w:r w:rsidR="00A900AB">
              <w:rPr>
                <w:noProof/>
                <w:webHidden/>
              </w:rPr>
              <w:fldChar w:fldCharType="begin"/>
            </w:r>
            <w:r w:rsidR="00A900AB">
              <w:rPr>
                <w:noProof/>
                <w:webHidden/>
              </w:rPr>
              <w:instrText xml:space="preserve"> PAGEREF _Toc379897085 \h </w:instrText>
            </w:r>
            <w:r w:rsidR="00A900AB">
              <w:rPr>
                <w:noProof/>
                <w:webHidden/>
              </w:rPr>
            </w:r>
            <w:r w:rsidR="00A900AB">
              <w:rPr>
                <w:noProof/>
                <w:webHidden/>
              </w:rPr>
              <w:fldChar w:fldCharType="separate"/>
            </w:r>
            <w:r w:rsidR="00A900AB">
              <w:rPr>
                <w:noProof/>
                <w:webHidden/>
              </w:rPr>
              <w:t>6</w:t>
            </w:r>
            <w:r w:rsidR="00A900AB">
              <w:rPr>
                <w:noProof/>
                <w:webHidden/>
              </w:rPr>
              <w:fldChar w:fldCharType="end"/>
            </w:r>
          </w:hyperlink>
        </w:p>
        <w:p w:rsidR="00A900AB" w:rsidRDefault="008C192E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79897086" w:history="1">
            <w:r w:rsidR="00A900AB" w:rsidRPr="00D43E87">
              <w:rPr>
                <w:rStyle w:val="a8"/>
                <w:rFonts w:ascii="微软雅黑" w:eastAsia="微软雅黑" w:hAnsi="微软雅黑" w:cs="微软雅黑"/>
                <w:noProof/>
                <w:lang w:val="zh-CN"/>
              </w:rPr>
              <w:t>6.</w:t>
            </w:r>
            <w:r w:rsidR="00A900AB">
              <w:rPr>
                <w:noProof/>
                <w:kern w:val="2"/>
                <w:sz w:val="21"/>
              </w:rPr>
              <w:tab/>
            </w:r>
            <w:r w:rsidR="00A900AB" w:rsidRPr="00D43E87">
              <w:rPr>
                <w:rStyle w:val="a8"/>
                <w:rFonts w:ascii="微软雅黑" w:eastAsia="微软雅黑" w:hAnsi="微软雅黑" w:cs="微软雅黑" w:hint="eastAsia"/>
                <w:noProof/>
                <w:lang w:val="zh-CN"/>
              </w:rPr>
              <w:t>法宝成长（未制作）</w:t>
            </w:r>
            <w:r w:rsidR="00A900AB">
              <w:rPr>
                <w:noProof/>
                <w:webHidden/>
              </w:rPr>
              <w:tab/>
            </w:r>
            <w:r w:rsidR="00A900AB">
              <w:rPr>
                <w:noProof/>
                <w:webHidden/>
              </w:rPr>
              <w:fldChar w:fldCharType="begin"/>
            </w:r>
            <w:r w:rsidR="00A900AB">
              <w:rPr>
                <w:noProof/>
                <w:webHidden/>
              </w:rPr>
              <w:instrText xml:space="preserve"> PAGEREF _Toc379897086 \h </w:instrText>
            </w:r>
            <w:r w:rsidR="00A900AB">
              <w:rPr>
                <w:noProof/>
                <w:webHidden/>
              </w:rPr>
            </w:r>
            <w:r w:rsidR="00A900AB">
              <w:rPr>
                <w:noProof/>
                <w:webHidden/>
              </w:rPr>
              <w:fldChar w:fldCharType="separate"/>
            </w:r>
            <w:r w:rsidR="00A900AB">
              <w:rPr>
                <w:noProof/>
                <w:webHidden/>
              </w:rPr>
              <w:t>6</w:t>
            </w:r>
            <w:r w:rsidR="00A900AB">
              <w:rPr>
                <w:noProof/>
                <w:webHidden/>
              </w:rPr>
              <w:fldChar w:fldCharType="end"/>
            </w:r>
          </w:hyperlink>
        </w:p>
        <w:p w:rsidR="00A900AB" w:rsidRDefault="008C192E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79897087" w:history="1">
            <w:r w:rsidR="00A900AB" w:rsidRPr="00D43E87">
              <w:rPr>
                <w:rStyle w:val="a8"/>
                <w:rFonts w:ascii="微软雅黑" w:eastAsia="微软雅黑" w:hAnsi="微软雅黑" w:cs="微软雅黑"/>
                <w:noProof/>
                <w:lang w:val="zh-CN"/>
              </w:rPr>
              <w:t>7.</w:t>
            </w:r>
            <w:r w:rsidR="00A900AB">
              <w:rPr>
                <w:noProof/>
                <w:kern w:val="2"/>
                <w:sz w:val="21"/>
              </w:rPr>
              <w:tab/>
            </w:r>
            <w:r w:rsidR="00A900AB" w:rsidRPr="00D43E87">
              <w:rPr>
                <w:rStyle w:val="a8"/>
                <w:rFonts w:ascii="微软雅黑" w:eastAsia="微软雅黑" w:hAnsi="微软雅黑" w:cs="微软雅黑" w:hint="eastAsia"/>
                <w:noProof/>
                <w:lang w:val="zh-CN"/>
              </w:rPr>
              <w:t>纯付费功能</w:t>
            </w:r>
            <w:r w:rsidR="00A900AB">
              <w:rPr>
                <w:noProof/>
                <w:webHidden/>
              </w:rPr>
              <w:tab/>
            </w:r>
            <w:r w:rsidR="00A900AB">
              <w:rPr>
                <w:noProof/>
                <w:webHidden/>
              </w:rPr>
              <w:fldChar w:fldCharType="begin"/>
            </w:r>
            <w:r w:rsidR="00A900AB">
              <w:rPr>
                <w:noProof/>
                <w:webHidden/>
              </w:rPr>
              <w:instrText xml:space="preserve"> PAGEREF _Toc379897087 \h </w:instrText>
            </w:r>
            <w:r w:rsidR="00A900AB">
              <w:rPr>
                <w:noProof/>
                <w:webHidden/>
              </w:rPr>
            </w:r>
            <w:r w:rsidR="00A900AB">
              <w:rPr>
                <w:noProof/>
                <w:webHidden/>
              </w:rPr>
              <w:fldChar w:fldCharType="separate"/>
            </w:r>
            <w:r w:rsidR="00A900AB">
              <w:rPr>
                <w:noProof/>
                <w:webHidden/>
              </w:rPr>
              <w:t>6</w:t>
            </w:r>
            <w:r w:rsidR="00A900AB">
              <w:rPr>
                <w:noProof/>
                <w:webHidden/>
              </w:rPr>
              <w:fldChar w:fldCharType="end"/>
            </w:r>
          </w:hyperlink>
        </w:p>
        <w:p w:rsidR="00A900AB" w:rsidRDefault="008C192E">
          <w:pPr>
            <w:pStyle w:val="30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79897088" w:history="1">
            <w:r w:rsidR="00A900AB" w:rsidRPr="00D43E87">
              <w:rPr>
                <w:rStyle w:val="a8"/>
                <w:rFonts w:ascii="微软雅黑" w:eastAsia="微软雅黑" w:hAnsi="微软雅黑" w:cs="微软雅黑"/>
                <w:noProof/>
                <w:lang w:val="zh-CN"/>
              </w:rPr>
              <w:t>7.1</w:t>
            </w:r>
            <w:r w:rsidR="00A900AB">
              <w:rPr>
                <w:noProof/>
                <w:kern w:val="2"/>
                <w:sz w:val="21"/>
              </w:rPr>
              <w:tab/>
            </w:r>
            <w:r w:rsidR="00A900AB" w:rsidRPr="00D43E87">
              <w:rPr>
                <w:rStyle w:val="a8"/>
                <w:rFonts w:ascii="微软雅黑" w:eastAsia="微软雅黑" w:hAnsi="微软雅黑" w:cs="微软雅黑" w:hint="eastAsia"/>
                <w:noProof/>
                <w:lang w:val="zh-CN"/>
              </w:rPr>
              <w:t>时装</w:t>
            </w:r>
            <w:r w:rsidR="00A900AB">
              <w:rPr>
                <w:noProof/>
                <w:webHidden/>
              </w:rPr>
              <w:tab/>
            </w:r>
            <w:r w:rsidR="00A900AB">
              <w:rPr>
                <w:noProof/>
                <w:webHidden/>
              </w:rPr>
              <w:fldChar w:fldCharType="begin"/>
            </w:r>
            <w:r w:rsidR="00A900AB">
              <w:rPr>
                <w:noProof/>
                <w:webHidden/>
              </w:rPr>
              <w:instrText xml:space="preserve"> PAGEREF _Toc379897088 \h </w:instrText>
            </w:r>
            <w:r w:rsidR="00A900AB">
              <w:rPr>
                <w:noProof/>
                <w:webHidden/>
              </w:rPr>
            </w:r>
            <w:r w:rsidR="00A900AB">
              <w:rPr>
                <w:noProof/>
                <w:webHidden/>
              </w:rPr>
              <w:fldChar w:fldCharType="separate"/>
            </w:r>
            <w:r w:rsidR="00A900AB">
              <w:rPr>
                <w:noProof/>
                <w:webHidden/>
              </w:rPr>
              <w:t>6</w:t>
            </w:r>
            <w:r w:rsidR="00A900AB">
              <w:rPr>
                <w:noProof/>
                <w:webHidden/>
              </w:rPr>
              <w:fldChar w:fldCharType="end"/>
            </w:r>
          </w:hyperlink>
        </w:p>
        <w:p w:rsidR="00A900AB" w:rsidRDefault="008C192E">
          <w:pPr>
            <w:pStyle w:val="30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79897089" w:history="1">
            <w:r w:rsidR="00A900AB" w:rsidRPr="00D43E87">
              <w:rPr>
                <w:rStyle w:val="a8"/>
                <w:rFonts w:ascii="微软雅黑" w:eastAsia="微软雅黑" w:hAnsi="微软雅黑" w:cs="微软雅黑"/>
                <w:noProof/>
                <w:lang w:val="zh-CN"/>
              </w:rPr>
              <w:t>7.2</w:t>
            </w:r>
            <w:r w:rsidR="00A900AB">
              <w:rPr>
                <w:noProof/>
                <w:kern w:val="2"/>
                <w:sz w:val="21"/>
              </w:rPr>
              <w:tab/>
            </w:r>
            <w:r w:rsidR="00A900AB" w:rsidRPr="00D43E87">
              <w:rPr>
                <w:rStyle w:val="a8"/>
                <w:rFonts w:ascii="微软雅黑" w:eastAsia="微软雅黑" w:hAnsi="微软雅黑" w:cs="微软雅黑" w:hint="eastAsia"/>
                <w:noProof/>
                <w:lang w:val="zh-CN"/>
              </w:rPr>
              <w:t>属性药</w:t>
            </w:r>
            <w:r w:rsidR="00A900AB">
              <w:rPr>
                <w:noProof/>
                <w:webHidden/>
              </w:rPr>
              <w:tab/>
            </w:r>
            <w:r w:rsidR="00A900AB">
              <w:rPr>
                <w:noProof/>
                <w:webHidden/>
              </w:rPr>
              <w:fldChar w:fldCharType="begin"/>
            </w:r>
            <w:r w:rsidR="00A900AB">
              <w:rPr>
                <w:noProof/>
                <w:webHidden/>
              </w:rPr>
              <w:instrText xml:space="preserve"> PAGEREF _Toc379897089 \h </w:instrText>
            </w:r>
            <w:r w:rsidR="00A900AB">
              <w:rPr>
                <w:noProof/>
                <w:webHidden/>
              </w:rPr>
            </w:r>
            <w:r w:rsidR="00A900AB">
              <w:rPr>
                <w:noProof/>
                <w:webHidden/>
              </w:rPr>
              <w:fldChar w:fldCharType="separate"/>
            </w:r>
            <w:r w:rsidR="00A900AB">
              <w:rPr>
                <w:noProof/>
                <w:webHidden/>
              </w:rPr>
              <w:t>6</w:t>
            </w:r>
            <w:r w:rsidR="00A900AB">
              <w:rPr>
                <w:noProof/>
                <w:webHidden/>
              </w:rPr>
              <w:fldChar w:fldCharType="end"/>
            </w:r>
          </w:hyperlink>
        </w:p>
        <w:p w:rsidR="00A900AB" w:rsidRDefault="008C192E">
          <w:pPr>
            <w:pStyle w:val="20"/>
            <w:tabs>
              <w:tab w:val="left" w:pos="63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79897090" w:history="1">
            <w:r w:rsidR="00A900AB" w:rsidRPr="00D43E87">
              <w:rPr>
                <w:rStyle w:val="a8"/>
                <w:rFonts w:ascii="微软雅黑" w:eastAsia="微软雅黑" w:hAnsi="微软雅黑" w:cs="微软雅黑"/>
                <w:noProof/>
                <w:lang w:val="zh-CN"/>
              </w:rPr>
              <w:t>8.</w:t>
            </w:r>
            <w:r w:rsidR="00A900AB">
              <w:rPr>
                <w:noProof/>
                <w:kern w:val="2"/>
                <w:sz w:val="21"/>
              </w:rPr>
              <w:tab/>
            </w:r>
            <w:r w:rsidR="00A900AB" w:rsidRPr="00D43E87">
              <w:rPr>
                <w:rStyle w:val="a8"/>
                <w:rFonts w:ascii="微软雅黑" w:eastAsia="微软雅黑" w:hAnsi="微软雅黑" w:cs="微软雅黑" w:hint="eastAsia"/>
                <w:noProof/>
                <w:lang w:val="zh-CN"/>
              </w:rPr>
              <w:t>修改项</w:t>
            </w:r>
            <w:r w:rsidR="00A900AB">
              <w:rPr>
                <w:noProof/>
                <w:webHidden/>
              </w:rPr>
              <w:tab/>
            </w:r>
            <w:r w:rsidR="00A900AB">
              <w:rPr>
                <w:noProof/>
                <w:webHidden/>
              </w:rPr>
              <w:fldChar w:fldCharType="begin"/>
            </w:r>
            <w:r w:rsidR="00A900AB">
              <w:rPr>
                <w:noProof/>
                <w:webHidden/>
              </w:rPr>
              <w:instrText xml:space="preserve"> PAGEREF _Toc379897090 \h </w:instrText>
            </w:r>
            <w:r w:rsidR="00A900AB">
              <w:rPr>
                <w:noProof/>
                <w:webHidden/>
              </w:rPr>
            </w:r>
            <w:r w:rsidR="00A900AB">
              <w:rPr>
                <w:noProof/>
                <w:webHidden/>
              </w:rPr>
              <w:fldChar w:fldCharType="separate"/>
            </w:r>
            <w:r w:rsidR="00A900AB">
              <w:rPr>
                <w:noProof/>
                <w:webHidden/>
              </w:rPr>
              <w:t>6</w:t>
            </w:r>
            <w:r w:rsidR="00A900AB">
              <w:rPr>
                <w:noProof/>
                <w:webHidden/>
              </w:rPr>
              <w:fldChar w:fldCharType="end"/>
            </w:r>
          </w:hyperlink>
        </w:p>
        <w:p w:rsidR="00B57595" w:rsidRPr="005377FE" w:rsidRDefault="00B57595" w:rsidP="007C3A6A">
          <w:pPr>
            <w:rPr>
              <w:rFonts w:ascii="微软雅黑" w:eastAsia="微软雅黑" w:hAnsi="微软雅黑"/>
            </w:rPr>
          </w:pPr>
          <w:r w:rsidRPr="005377FE">
            <w:rPr>
              <w:rFonts w:ascii="微软雅黑" w:eastAsia="微软雅黑" w:hAnsi="微软雅黑"/>
              <w:b/>
              <w:bCs/>
              <w:lang w:val="zh-CN"/>
            </w:rPr>
            <w:lastRenderedPageBreak/>
            <w:fldChar w:fldCharType="end"/>
          </w:r>
        </w:p>
      </w:sdtContent>
    </w:sdt>
    <w:p w:rsidR="0047561D" w:rsidRDefault="0047561D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A900AB" w:rsidRDefault="00A900AB" w:rsidP="007C3A6A">
      <w:pPr>
        <w:jc w:val="center"/>
        <w:rPr>
          <w:rFonts w:ascii="微软雅黑" w:eastAsia="微软雅黑" w:hAnsi="微软雅黑"/>
          <w:lang w:val="zh-CN"/>
        </w:rPr>
      </w:pPr>
    </w:p>
    <w:p w:rsidR="009C4607" w:rsidRPr="005377FE" w:rsidRDefault="009C4607" w:rsidP="007C3A6A">
      <w:pPr>
        <w:jc w:val="center"/>
        <w:rPr>
          <w:rFonts w:ascii="微软雅黑" w:eastAsia="微软雅黑" w:hAnsi="微软雅黑"/>
          <w:lang w:val="zh-CN"/>
        </w:rPr>
      </w:pPr>
      <w:r w:rsidRPr="005377FE">
        <w:rPr>
          <w:rFonts w:ascii="微软雅黑" w:eastAsia="微软雅黑" w:hAnsi="微软雅黑" w:hint="eastAsia"/>
          <w:lang w:val="zh-CN"/>
        </w:rPr>
        <w:t>程序阅读：黑色字体</w:t>
      </w:r>
    </w:p>
    <w:p w:rsidR="001117F4" w:rsidRPr="005377FE" w:rsidRDefault="001117F4" w:rsidP="007C3A6A">
      <w:pPr>
        <w:jc w:val="center"/>
        <w:rPr>
          <w:rFonts w:ascii="微软雅黑" w:eastAsia="微软雅黑" w:hAnsi="微软雅黑"/>
          <w:color w:val="00B0F0"/>
          <w:lang w:val="zh-CN"/>
        </w:rPr>
      </w:pPr>
      <w:r w:rsidRPr="005377FE">
        <w:rPr>
          <w:rFonts w:ascii="微软雅黑" w:eastAsia="微软雅黑" w:hAnsi="微软雅黑" w:hint="eastAsia"/>
          <w:color w:val="00B0F0"/>
          <w:lang w:val="zh-CN"/>
        </w:rPr>
        <w:t>删除功能：蓝色字体</w:t>
      </w:r>
    </w:p>
    <w:p w:rsidR="009C4607" w:rsidRPr="005377FE" w:rsidRDefault="009C4607" w:rsidP="007C3A6A">
      <w:pPr>
        <w:jc w:val="center"/>
        <w:rPr>
          <w:rFonts w:ascii="微软雅黑" w:eastAsia="微软雅黑" w:hAnsi="微软雅黑"/>
          <w:color w:val="FF0000"/>
          <w:lang w:val="zh-CN"/>
        </w:rPr>
      </w:pPr>
      <w:r w:rsidRPr="005377FE">
        <w:rPr>
          <w:rFonts w:ascii="微软雅黑" w:eastAsia="微软雅黑" w:hAnsi="微软雅黑" w:hint="eastAsia"/>
          <w:color w:val="FF0000"/>
          <w:lang w:val="zh-CN"/>
        </w:rPr>
        <w:t>美术阅读：红色字体</w:t>
      </w:r>
    </w:p>
    <w:p w:rsidR="00B57595" w:rsidRPr="005377FE" w:rsidRDefault="00B57595" w:rsidP="007C3A6A">
      <w:pPr>
        <w:jc w:val="center"/>
        <w:rPr>
          <w:rFonts w:ascii="微软雅黑" w:eastAsia="微软雅黑" w:hAnsi="微软雅黑"/>
          <w:color w:val="FF0000"/>
          <w:lang w:val="zh-C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57595" w:rsidRPr="005377FE" w:rsidTr="00B57595">
        <w:tc>
          <w:tcPr>
            <w:tcW w:w="4428" w:type="dxa"/>
          </w:tcPr>
          <w:p w:rsidR="00B57595" w:rsidRPr="005377FE" w:rsidRDefault="00B57595" w:rsidP="007C3A6A">
            <w:pPr>
              <w:jc w:val="center"/>
              <w:rPr>
                <w:rFonts w:ascii="微软雅黑" w:eastAsia="微软雅黑" w:hAnsi="微软雅黑"/>
                <w:lang w:val="zh-CN"/>
              </w:rPr>
            </w:pPr>
            <w:r w:rsidRPr="005377FE">
              <w:rPr>
                <w:rFonts w:ascii="微软雅黑" w:eastAsia="微软雅黑" w:hAnsi="微软雅黑" w:hint="eastAsia"/>
                <w:lang w:val="zh-CN"/>
              </w:rPr>
              <w:t>撰写策划</w:t>
            </w:r>
          </w:p>
        </w:tc>
        <w:tc>
          <w:tcPr>
            <w:tcW w:w="4428" w:type="dxa"/>
          </w:tcPr>
          <w:p w:rsidR="00B57595" w:rsidRPr="005377FE" w:rsidRDefault="00B57595" w:rsidP="007C3A6A">
            <w:pPr>
              <w:jc w:val="center"/>
              <w:rPr>
                <w:rFonts w:ascii="微软雅黑" w:eastAsia="微软雅黑" w:hAnsi="微软雅黑"/>
                <w:lang w:val="zh-CN"/>
              </w:rPr>
            </w:pPr>
            <w:r w:rsidRPr="005377FE">
              <w:rPr>
                <w:rFonts w:ascii="微软雅黑" w:eastAsia="微软雅黑" w:hAnsi="微软雅黑" w:hint="eastAsia"/>
                <w:lang w:val="zh-CN"/>
              </w:rPr>
              <w:t>武文彬</w:t>
            </w:r>
          </w:p>
        </w:tc>
      </w:tr>
      <w:tr w:rsidR="00B57595" w:rsidRPr="005377FE" w:rsidTr="00B57595">
        <w:tc>
          <w:tcPr>
            <w:tcW w:w="4428" w:type="dxa"/>
          </w:tcPr>
          <w:p w:rsidR="00B57595" w:rsidRPr="005377FE" w:rsidRDefault="00B57595" w:rsidP="007C3A6A">
            <w:pPr>
              <w:jc w:val="center"/>
              <w:rPr>
                <w:rFonts w:ascii="微软雅黑" w:eastAsia="微软雅黑" w:hAnsi="微软雅黑"/>
                <w:lang w:val="zh-CN"/>
              </w:rPr>
            </w:pPr>
            <w:r w:rsidRPr="005377FE">
              <w:rPr>
                <w:rFonts w:ascii="微软雅黑" w:eastAsia="微软雅黑" w:hAnsi="微软雅黑" w:hint="eastAsia"/>
                <w:lang w:val="zh-CN"/>
              </w:rPr>
              <w:t>功能版本</w:t>
            </w:r>
          </w:p>
        </w:tc>
        <w:tc>
          <w:tcPr>
            <w:tcW w:w="4428" w:type="dxa"/>
          </w:tcPr>
          <w:p w:rsidR="00B57595" w:rsidRPr="005377FE" w:rsidRDefault="00B57595" w:rsidP="007C3A6A">
            <w:pPr>
              <w:jc w:val="center"/>
              <w:rPr>
                <w:rFonts w:ascii="微软雅黑" w:eastAsia="微软雅黑" w:hAnsi="微软雅黑"/>
                <w:lang w:val="zh-CN"/>
              </w:rPr>
            </w:pPr>
            <w:r w:rsidRPr="005377FE">
              <w:rPr>
                <w:rFonts w:ascii="微软雅黑" w:eastAsia="微软雅黑" w:hAnsi="微软雅黑" w:hint="eastAsia"/>
                <w:lang w:val="zh-CN"/>
              </w:rPr>
              <w:t>第1次</w:t>
            </w:r>
          </w:p>
        </w:tc>
      </w:tr>
      <w:tr w:rsidR="00B57595" w:rsidRPr="005377FE" w:rsidTr="00B57595">
        <w:tc>
          <w:tcPr>
            <w:tcW w:w="4428" w:type="dxa"/>
          </w:tcPr>
          <w:p w:rsidR="00B57595" w:rsidRPr="005377FE" w:rsidRDefault="00B57595" w:rsidP="007C3A6A">
            <w:pPr>
              <w:jc w:val="center"/>
              <w:rPr>
                <w:rFonts w:ascii="微软雅黑" w:eastAsia="微软雅黑" w:hAnsi="微软雅黑"/>
                <w:lang w:val="zh-CN"/>
              </w:rPr>
            </w:pPr>
            <w:r w:rsidRPr="005377FE">
              <w:rPr>
                <w:rFonts w:ascii="微软雅黑" w:eastAsia="微软雅黑" w:hAnsi="微软雅黑" w:hint="eastAsia"/>
                <w:lang w:val="zh-CN"/>
              </w:rPr>
              <w:t>修改日期</w:t>
            </w:r>
          </w:p>
        </w:tc>
        <w:tc>
          <w:tcPr>
            <w:tcW w:w="4428" w:type="dxa"/>
          </w:tcPr>
          <w:p w:rsidR="00B57595" w:rsidRPr="005377FE" w:rsidRDefault="00B57595" w:rsidP="007C3A6A">
            <w:pPr>
              <w:jc w:val="center"/>
              <w:rPr>
                <w:rFonts w:ascii="微软雅黑" w:eastAsia="微软雅黑" w:hAnsi="微软雅黑"/>
                <w:lang w:val="zh-CN"/>
              </w:rPr>
            </w:pPr>
            <w:r w:rsidRPr="005377FE">
              <w:rPr>
                <w:rFonts w:ascii="微软雅黑" w:eastAsia="微软雅黑" w:hAnsi="微软雅黑" w:hint="eastAsia"/>
                <w:lang w:val="zh-CN"/>
              </w:rPr>
              <w:t>2014-2-</w:t>
            </w:r>
            <w:r w:rsidR="00A234D4" w:rsidRPr="005377FE">
              <w:rPr>
                <w:rFonts w:ascii="微软雅黑" w:eastAsia="微软雅黑" w:hAnsi="微软雅黑" w:hint="eastAsia"/>
                <w:lang w:val="zh-CN"/>
              </w:rPr>
              <w:t>10</w:t>
            </w:r>
          </w:p>
        </w:tc>
      </w:tr>
    </w:tbl>
    <w:p w:rsidR="00EB7C3C" w:rsidRPr="005377FE" w:rsidRDefault="00EB7C3C" w:rsidP="007C3A6A">
      <w:pPr>
        <w:pStyle w:val="2"/>
        <w:numPr>
          <w:ilvl w:val="0"/>
          <w:numId w:val="10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bookmarkStart w:id="1" w:name="_Toc379897070"/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lastRenderedPageBreak/>
        <w:t>成长的目的</w:t>
      </w:r>
      <w:bookmarkEnd w:id="1"/>
    </w:p>
    <w:p w:rsidR="008D4C5B" w:rsidRDefault="008D4C5B" w:rsidP="007C3A6A">
      <w:pPr>
        <w:pStyle w:val="a3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游戏习惯</w:t>
      </w:r>
    </w:p>
    <w:p w:rsidR="00EB7C3C" w:rsidRPr="008D4C5B" w:rsidRDefault="00EB7C3C" w:rsidP="007C3A6A">
      <w:pPr>
        <w:pStyle w:val="a3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8D4C5B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比其他人强</w:t>
      </w:r>
      <w:r w:rsidR="008D4C5B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的欲望</w:t>
      </w:r>
    </w:p>
    <w:p w:rsidR="008D4C5B" w:rsidRDefault="008D4C5B" w:rsidP="007C3A6A">
      <w:pPr>
        <w:pStyle w:val="a3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8D4C5B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获得更丰富的游戏体验</w:t>
      </w:r>
    </w:p>
    <w:p w:rsidR="008D4C5B" w:rsidRPr="008D4C5B" w:rsidRDefault="008D4C5B" w:rsidP="007C3A6A">
      <w:pPr>
        <w:pStyle w:val="a3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完成一些特定的游戏行为目标</w:t>
      </w:r>
    </w:p>
    <w:p w:rsidR="00EB7C3C" w:rsidRPr="005377FE" w:rsidRDefault="00EB7C3C" w:rsidP="007C3A6A">
      <w:pPr>
        <w:pStyle w:val="2"/>
        <w:numPr>
          <w:ilvl w:val="0"/>
          <w:numId w:val="10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bookmarkStart w:id="2" w:name="_Toc379897071"/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自身成长</w:t>
      </w:r>
      <w:bookmarkEnd w:id="2"/>
    </w:p>
    <w:p w:rsidR="00EB7C3C" w:rsidRPr="005377FE" w:rsidRDefault="00EB7C3C" w:rsidP="007C3A6A">
      <w:pPr>
        <w:pStyle w:val="3"/>
        <w:numPr>
          <w:ilvl w:val="1"/>
          <w:numId w:val="13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bookmarkStart w:id="3" w:name="_Toc379897072"/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初级追求</w:t>
      </w:r>
      <w:bookmarkEnd w:id="3"/>
    </w:p>
    <w:p w:rsidR="00EB7C3C" w:rsidRPr="005377FE" w:rsidRDefault="00EB7C3C" w:rsidP="007C3A6A">
      <w:pPr>
        <w:pStyle w:val="4"/>
        <w:numPr>
          <w:ilvl w:val="0"/>
          <w:numId w:val="14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等级</w:t>
      </w:r>
    </w:p>
    <w:p w:rsidR="00EB7C3C" w:rsidRDefault="00EB7C3C" w:rsidP="007C3A6A">
      <w:pPr>
        <w:pStyle w:val="a3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7C2B3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追求资源：</w:t>
      </w:r>
      <w:r w:rsidR="0060390F" w:rsidRPr="001F782E">
        <w:rPr>
          <w:rFonts w:ascii="微软雅黑" w:eastAsia="微软雅黑" w:hAnsi="微软雅黑" w:cs="微软雅黑" w:hint="eastAsia"/>
          <w:b/>
          <w:color w:val="000000"/>
          <w:kern w:val="0"/>
          <w:sz w:val="20"/>
          <w:szCs w:val="20"/>
          <w:lang w:val="zh-CN"/>
        </w:rPr>
        <w:t>exp</w:t>
      </w:r>
    </w:p>
    <w:p w:rsidR="0060390F" w:rsidRDefault="0060390F" w:rsidP="007C3A6A">
      <w:pPr>
        <w:pStyle w:val="a3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获得渠道：通过任务、打怪、日常、副本等一系列游戏行为获取。</w:t>
      </w:r>
    </w:p>
    <w:p w:rsidR="0060390F" w:rsidRPr="0060390F" w:rsidRDefault="0060390F" w:rsidP="007C3A6A">
      <w:pPr>
        <w:pStyle w:val="a3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等级好处：装备、道具、技能等的前置门槛</w:t>
      </w:r>
    </w:p>
    <w:p w:rsidR="00EB7C3C" w:rsidRPr="007C2B3E" w:rsidRDefault="0060390F" w:rsidP="007C3A6A">
      <w:pPr>
        <w:pStyle w:val="a3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等级封印状态下，无法提升角色等级</w:t>
      </w:r>
    </w:p>
    <w:p w:rsidR="00EB7C3C" w:rsidRDefault="0060390F" w:rsidP="007C3A6A">
      <w:pPr>
        <w:pStyle w:val="a3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角色等级≥60级，则提升等级行为需要手动操作</w:t>
      </w:r>
    </w:p>
    <w:p w:rsidR="0060390F" w:rsidRDefault="0060390F" w:rsidP="007C3A6A">
      <w:pPr>
        <w:pStyle w:val="a3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等级具备排行榜，根据角色等级、到达该等级的时间进行排序</w:t>
      </w:r>
    </w:p>
    <w:p w:rsidR="0060390F" w:rsidRDefault="0060390F" w:rsidP="007C3A6A">
      <w:pPr>
        <w:pStyle w:val="a3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目前游戏中具备使用后直接提升角色等级的道具</w:t>
      </w:r>
    </w:p>
    <w:p w:rsidR="0060390F" w:rsidRPr="0060390F" w:rsidRDefault="0060390F" w:rsidP="007C3A6A">
      <w:pPr>
        <w:pStyle w:val="a3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达到指定等级后，角色可以进行转生（未开发功能）</w:t>
      </w:r>
    </w:p>
    <w:p w:rsidR="009A31E7" w:rsidRPr="007C2B3E" w:rsidRDefault="009A31E7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FF0000"/>
          <w:kern w:val="0"/>
          <w:sz w:val="20"/>
          <w:szCs w:val="20"/>
          <w:lang w:val="zh-CN"/>
        </w:rPr>
      </w:pPr>
      <w:r w:rsidRPr="007C2B3E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美术需求：</w:t>
      </w:r>
    </w:p>
    <w:p w:rsidR="009A31E7" w:rsidRPr="007C2B3E" w:rsidRDefault="009A31E7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FF0000"/>
          <w:kern w:val="0"/>
          <w:sz w:val="20"/>
          <w:szCs w:val="20"/>
          <w:lang w:val="zh-CN"/>
        </w:rPr>
      </w:pPr>
      <w:r w:rsidRPr="007C2B3E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等级的显示位置需配合手游修改</w:t>
      </w:r>
    </w:p>
    <w:p w:rsidR="009A31E7" w:rsidRPr="007C2B3E" w:rsidRDefault="009A31E7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FF0000"/>
          <w:kern w:val="0"/>
          <w:sz w:val="20"/>
          <w:szCs w:val="20"/>
          <w:lang w:val="zh-CN"/>
        </w:rPr>
      </w:pPr>
      <w:r w:rsidRPr="007C2B3E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经验的显示位置需配合手游修改</w:t>
      </w:r>
    </w:p>
    <w:p w:rsidR="00EB7C3C" w:rsidRPr="005377FE" w:rsidRDefault="00EB7C3C" w:rsidP="007C3A6A">
      <w:pPr>
        <w:pStyle w:val="4"/>
        <w:numPr>
          <w:ilvl w:val="0"/>
          <w:numId w:val="14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技能</w:t>
      </w:r>
    </w:p>
    <w:p w:rsidR="00EB7C3C" w:rsidRPr="0060390F" w:rsidRDefault="00EB7C3C" w:rsidP="007C3A6A">
      <w:pPr>
        <w:pStyle w:val="a3"/>
        <w:numPr>
          <w:ilvl w:val="0"/>
          <w:numId w:val="4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60390F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追求资源：</w:t>
      </w:r>
      <w:r w:rsidRPr="001F782E">
        <w:rPr>
          <w:rFonts w:ascii="微软雅黑" w:eastAsia="微软雅黑" w:hAnsi="微软雅黑" w:cs="微软雅黑" w:hint="eastAsia"/>
          <w:b/>
          <w:color w:val="000000"/>
          <w:kern w:val="0"/>
          <w:sz w:val="20"/>
          <w:szCs w:val="20"/>
          <w:lang w:val="zh-CN"/>
        </w:rPr>
        <w:t>真气</w:t>
      </w:r>
    </w:p>
    <w:p w:rsidR="00EB7C3C" w:rsidRDefault="0060390F" w:rsidP="007C3A6A">
      <w:pPr>
        <w:pStyle w:val="a3"/>
        <w:numPr>
          <w:ilvl w:val="0"/>
          <w:numId w:val="4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技能学习需消耗真气</w:t>
      </w:r>
    </w:p>
    <w:p w:rsidR="0070248C" w:rsidRDefault="0070248C" w:rsidP="007C3A6A">
      <w:pPr>
        <w:pStyle w:val="a3"/>
        <w:numPr>
          <w:ilvl w:val="0"/>
          <w:numId w:val="4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技能的学习与角色职业有关</w:t>
      </w:r>
    </w:p>
    <w:p w:rsidR="0070248C" w:rsidRDefault="0070248C" w:rsidP="007C3A6A">
      <w:pPr>
        <w:pStyle w:val="a3"/>
        <w:numPr>
          <w:ilvl w:val="0"/>
          <w:numId w:val="4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技能的使用需要消耗MP</w:t>
      </w:r>
    </w:p>
    <w:p w:rsidR="00521395" w:rsidRDefault="00521395" w:rsidP="007C3A6A">
      <w:pPr>
        <w:pStyle w:val="a3"/>
        <w:numPr>
          <w:ilvl w:val="0"/>
          <w:numId w:val="4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每个职业5个技能（设计修改）</w:t>
      </w:r>
    </w:p>
    <w:p w:rsidR="00521395" w:rsidRPr="00521395" w:rsidRDefault="00521395" w:rsidP="007C3A6A">
      <w:pPr>
        <w:pStyle w:val="a3"/>
        <w:numPr>
          <w:ilvl w:val="0"/>
          <w:numId w:val="4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技能学习会有提示信息（提示图标需要修改）</w:t>
      </w:r>
    </w:p>
    <w:p w:rsidR="0060390F" w:rsidRDefault="0060390F" w:rsidP="007C3A6A">
      <w:pPr>
        <w:pStyle w:val="a3"/>
        <w:numPr>
          <w:ilvl w:val="0"/>
          <w:numId w:val="4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技能使用需要玩家手动配置（功能修改）</w:t>
      </w:r>
    </w:p>
    <w:p w:rsidR="008D4C5B" w:rsidRPr="007C2B3E" w:rsidRDefault="008D4C5B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FF0000"/>
          <w:kern w:val="0"/>
          <w:sz w:val="20"/>
          <w:szCs w:val="20"/>
          <w:lang w:val="zh-CN"/>
        </w:rPr>
      </w:pPr>
      <w:r w:rsidRPr="007C2B3E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美术需求：</w:t>
      </w:r>
    </w:p>
    <w:p w:rsidR="00521395" w:rsidRDefault="0060390F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FF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技能界面需要修改为符合手游操作习惯</w:t>
      </w:r>
    </w:p>
    <w:p w:rsidR="00521395" w:rsidRPr="0060390F" w:rsidRDefault="00521395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FF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技能的特效需要修改为符合U3D引擎使用的</w:t>
      </w:r>
    </w:p>
    <w:p w:rsidR="00EB7C3C" w:rsidRPr="005377FE" w:rsidRDefault="00EB7C3C" w:rsidP="007C3A6A">
      <w:pPr>
        <w:pStyle w:val="3"/>
        <w:numPr>
          <w:ilvl w:val="1"/>
          <w:numId w:val="13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bookmarkStart w:id="4" w:name="_Toc379897073"/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进阶追求</w:t>
      </w:r>
      <w:bookmarkEnd w:id="4"/>
    </w:p>
    <w:p w:rsidR="00EB7C3C" w:rsidRPr="005377FE" w:rsidRDefault="00EB7C3C" w:rsidP="007C3A6A">
      <w:pPr>
        <w:pStyle w:val="4"/>
        <w:numPr>
          <w:ilvl w:val="0"/>
          <w:numId w:val="15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神功</w:t>
      </w:r>
    </w:p>
    <w:p w:rsidR="00EB7C3C" w:rsidRPr="00D104E8" w:rsidRDefault="00EB7C3C" w:rsidP="007C3A6A">
      <w:pPr>
        <w:pStyle w:val="a3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D104E8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追求资源：</w:t>
      </w:r>
      <w:r w:rsidRPr="001F782E">
        <w:rPr>
          <w:rFonts w:ascii="微软雅黑" w:eastAsia="微软雅黑" w:hAnsi="微软雅黑" w:cs="微软雅黑" w:hint="eastAsia"/>
          <w:b/>
          <w:color w:val="000000"/>
          <w:kern w:val="0"/>
          <w:sz w:val="20"/>
          <w:szCs w:val="20"/>
          <w:lang w:val="zh-CN"/>
        </w:rPr>
        <w:t>真气</w:t>
      </w:r>
    </w:p>
    <w:p w:rsidR="00EB7C3C" w:rsidRDefault="00EB7C3C" w:rsidP="007C3A6A">
      <w:pPr>
        <w:pStyle w:val="a3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D104E8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直接提升一级属性</w:t>
      </w:r>
    </w:p>
    <w:p w:rsidR="00D104E8" w:rsidRPr="00D104E8" w:rsidRDefault="00D104E8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FF0000"/>
          <w:kern w:val="0"/>
          <w:sz w:val="20"/>
          <w:szCs w:val="20"/>
          <w:lang w:val="zh-CN"/>
        </w:rPr>
      </w:pPr>
      <w:r w:rsidRPr="00D104E8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美术需求：</w:t>
      </w:r>
    </w:p>
    <w:p w:rsidR="00D104E8" w:rsidRPr="00D104E8" w:rsidRDefault="00D104E8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FF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神功界面需要考虑与其他界面进行整合</w:t>
      </w:r>
    </w:p>
    <w:p w:rsidR="00EB7C3C" w:rsidRPr="005377FE" w:rsidRDefault="00563F82" w:rsidP="007C3A6A">
      <w:pPr>
        <w:pStyle w:val="4"/>
        <w:numPr>
          <w:ilvl w:val="0"/>
          <w:numId w:val="15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lastRenderedPageBreak/>
        <w:t>圣贤路</w:t>
      </w:r>
    </w:p>
    <w:p w:rsidR="00EB7C3C" w:rsidRPr="00D104E8" w:rsidRDefault="00EB7C3C" w:rsidP="007C3A6A">
      <w:pPr>
        <w:pStyle w:val="a3"/>
        <w:numPr>
          <w:ilvl w:val="0"/>
          <w:numId w:val="45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D104E8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追求资源：</w:t>
      </w:r>
      <w:r w:rsidRPr="001F782E">
        <w:rPr>
          <w:rFonts w:ascii="微软雅黑" w:eastAsia="微软雅黑" w:hAnsi="微软雅黑" w:cs="微软雅黑" w:hint="eastAsia"/>
          <w:b/>
          <w:color w:val="000000"/>
          <w:kern w:val="0"/>
          <w:sz w:val="20"/>
          <w:szCs w:val="20"/>
          <w:lang w:val="zh-CN"/>
        </w:rPr>
        <w:t>经验</w:t>
      </w:r>
    </w:p>
    <w:p w:rsidR="00EB7C3C" w:rsidRDefault="00EB7C3C" w:rsidP="007C3A6A">
      <w:pPr>
        <w:pStyle w:val="a3"/>
        <w:numPr>
          <w:ilvl w:val="0"/>
          <w:numId w:val="45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D104E8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提升装备的效果</w:t>
      </w:r>
    </w:p>
    <w:p w:rsidR="00D104E8" w:rsidRPr="00D104E8" w:rsidRDefault="00D104E8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FF0000"/>
          <w:kern w:val="0"/>
          <w:sz w:val="20"/>
          <w:szCs w:val="20"/>
          <w:lang w:val="zh-CN"/>
        </w:rPr>
      </w:pPr>
      <w:r w:rsidRPr="00D104E8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美术需求：</w:t>
      </w:r>
    </w:p>
    <w:p w:rsidR="00D104E8" w:rsidRPr="00D104E8" w:rsidRDefault="00563F82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FF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圣贤路</w:t>
      </w:r>
      <w:r w:rsidR="00D104E8" w:rsidRPr="00D104E8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界面需要考虑与其他界面进行整合</w:t>
      </w:r>
    </w:p>
    <w:p w:rsidR="00EB7C3C" w:rsidRPr="005377FE" w:rsidRDefault="00EB7C3C" w:rsidP="007C3A6A">
      <w:pPr>
        <w:pStyle w:val="3"/>
        <w:numPr>
          <w:ilvl w:val="1"/>
          <w:numId w:val="13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bookmarkStart w:id="5" w:name="_Toc379897074"/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终极追求</w:t>
      </w:r>
      <w:bookmarkEnd w:id="5"/>
    </w:p>
    <w:p w:rsidR="00EB7C3C" w:rsidRPr="005377FE" w:rsidRDefault="00EB7C3C" w:rsidP="007C3A6A">
      <w:pPr>
        <w:pStyle w:val="4"/>
        <w:numPr>
          <w:ilvl w:val="0"/>
          <w:numId w:val="17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官衔</w:t>
      </w:r>
    </w:p>
    <w:p w:rsidR="00EB7C3C" w:rsidRPr="00CC6BC7" w:rsidRDefault="00EB7C3C" w:rsidP="007C3A6A">
      <w:pPr>
        <w:pStyle w:val="a3"/>
        <w:numPr>
          <w:ilvl w:val="0"/>
          <w:numId w:val="4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CC6BC7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追求资源：</w:t>
      </w:r>
      <w:r w:rsidRPr="001F782E">
        <w:rPr>
          <w:rFonts w:ascii="微软雅黑" w:eastAsia="微软雅黑" w:hAnsi="微软雅黑" w:cs="微软雅黑" w:hint="eastAsia"/>
          <w:b/>
          <w:color w:val="000000"/>
          <w:kern w:val="0"/>
          <w:sz w:val="20"/>
          <w:szCs w:val="20"/>
          <w:lang w:val="zh-CN"/>
        </w:rPr>
        <w:t>声望</w:t>
      </w:r>
    </w:p>
    <w:p w:rsidR="00CC6BC7" w:rsidRDefault="00CC6BC7" w:rsidP="007C3A6A">
      <w:pPr>
        <w:pStyle w:val="a3"/>
        <w:numPr>
          <w:ilvl w:val="0"/>
          <w:numId w:val="4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角色名字前方会有官衔图标</w:t>
      </w:r>
    </w:p>
    <w:p w:rsidR="00CC6BC7" w:rsidRDefault="00CC6BC7" w:rsidP="007C3A6A">
      <w:pPr>
        <w:pStyle w:val="a3"/>
        <w:numPr>
          <w:ilvl w:val="0"/>
          <w:numId w:val="4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官衔能够提升角色的属性</w:t>
      </w:r>
    </w:p>
    <w:p w:rsidR="00CC6BC7" w:rsidRDefault="00CC6BC7" w:rsidP="007C3A6A">
      <w:pPr>
        <w:pStyle w:val="a3"/>
        <w:numPr>
          <w:ilvl w:val="0"/>
          <w:numId w:val="4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玩家可根据官衔的高低，每天领取一定的俸禄</w:t>
      </w:r>
    </w:p>
    <w:p w:rsidR="00CC6BC7" w:rsidRDefault="00CC6BC7" w:rsidP="007C3A6A">
      <w:pPr>
        <w:pStyle w:val="a3"/>
        <w:numPr>
          <w:ilvl w:val="0"/>
          <w:numId w:val="4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声望的获取方式需要调整（修改后，普通声望的获取速度提升）</w:t>
      </w:r>
    </w:p>
    <w:p w:rsidR="00CC6BC7" w:rsidRPr="00CC6BC7" w:rsidRDefault="00CC6BC7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FF0000"/>
          <w:kern w:val="0"/>
          <w:sz w:val="20"/>
          <w:szCs w:val="20"/>
          <w:lang w:val="zh-CN"/>
        </w:rPr>
      </w:pPr>
      <w:r w:rsidRPr="00CC6BC7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美术需求：</w:t>
      </w:r>
    </w:p>
    <w:p w:rsidR="00CC6BC7" w:rsidRPr="00CC6BC7" w:rsidRDefault="00CC6BC7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FF0000"/>
          <w:kern w:val="0"/>
          <w:sz w:val="20"/>
          <w:szCs w:val="20"/>
          <w:lang w:val="zh-CN"/>
        </w:rPr>
      </w:pPr>
      <w:r w:rsidRPr="00CC6BC7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官衔的界面需要与其他界面整合</w:t>
      </w:r>
    </w:p>
    <w:p w:rsidR="00CC6BC7" w:rsidRPr="00CC6BC7" w:rsidRDefault="00CC6BC7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FF0000"/>
          <w:kern w:val="0"/>
          <w:sz w:val="20"/>
          <w:szCs w:val="20"/>
          <w:lang w:val="zh-CN"/>
        </w:rPr>
      </w:pPr>
      <w:r w:rsidRPr="00CC6BC7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角色头顶前方的官衔图标，需要根据实际情况调整</w:t>
      </w:r>
    </w:p>
    <w:p w:rsidR="00CC6BC7" w:rsidRPr="00CC6BC7" w:rsidRDefault="00CC6BC7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FF0000"/>
          <w:kern w:val="0"/>
          <w:sz w:val="20"/>
          <w:szCs w:val="20"/>
          <w:lang w:val="zh-CN"/>
        </w:rPr>
      </w:pPr>
      <w:r w:rsidRPr="00CC6BC7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官衔俸禄领取的界面入口需要调整</w:t>
      </w:r>
    </w:p>
    <w:p w:rsidR="004D62D5" w:rsidRPr="004D62D5" w:rsidRDefault="00EB7C3C" w:rsidP="007C3A6A">
      <w:pPr>
        <w:pStyle w:val="4"/>
        <w:numPr>
          <w:ilvl w:val="0"/>
          <w:numId w:val="17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称号</w:t>
      </w:r>
    </w:p>
    <w:p w:rsidR="00207670" w:rsidRDefault="00207670" w:rsidP="007C3A6A">
      <w:pPr>
        <w:pStyle w:val="a3"/>
        <w:numPr>
          <w:ilvl w:val="0"/>
          <w:numId w:val="4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称号的获取方式各不相同</w:t>
      </w:r>
    </w:p>
    <w:p w:rsidR="00207670" w:rsidRPr="00207670" w:rsidRDefault="00207670" w:rsidP="007C3A6A">
      <w:pPr>
        <w:pStyle w:val="a3"/>
        <w:numPr>
          <w:ilvl w:val="0"/>
          <w:numId w:val="4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207670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头顶所有称号可全部叠加</w:t>
      </w:r>
    </w:p>
    <w:p w:rsidR="00207670" w:rsidRPr="00207670" w:rsidRDefault="00207670" w:rsidP="007C3A6A">
      <w:pPr>
        <w:pStyle w:val="a3"/>
        <w:numPr>
          <w:ilvl w:val="0"/>
          <w:numId w:val="4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207670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称号具备属性，可提升角色能力</w:t>
      </w:r>
    </w:p>
    <w:p w:rsidR="00207670" w:rsidRDefault="004D62D5" w:rsidP="007C3A6A">
      <w:pPr>
        <w:pStyle w:val="a3"/>
        <w:numPr>
          <w:ilvl w:val="0"/>
          <w:numId w:val="4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207670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所有称号属性可全部叠加</w:t>
      </w:r>
    </w:p>
    <w:p w:rsidR="00207670" w:rsidRPr="00207670" w:rsidRDefault="00207670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FF0000"/>
          <w:kern w:val="0"/>
          <w:sz w:val="20"/>
          <w:szCs w:val="20"/>
          <w:lang w:val="zh-CN"/>
        </w:rPr>
      </w:pPr>
      <w:r w:rsidRPr="00207670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美术需求：</w:t>
      </w:r>
    </w:p>
    <w:p w:rsidR="00207670" w:rsidRPr="00207670" w:rsidRDefault="00207670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FF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头顶称号的图素是否需要压缩</w:t>
      </w:r>
    </w:p>
    <w:p w:rsidR="00EB7C3C" w:rsidRPr="005377FE" w:rsidRDefault="00EB7C3C" w:rsidP="007C3A6A">
      <w:pPr>
        <w:pStyle w:val="4"/>
        <w:numPr>
          <w:ilvl w:val="0"/>
          <w:numId w:val="17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转生（未开发）</w:t>
      </w:r>
    </w:p>
    <w:p w:rsidR="00EB7C3C" w:rsidRPr="005377FE" w:rsidRDefault="00EB7C3C" w:rsidP="007C3A6A">
      <w:pPr>
        <w:pStyle w:val="4"/>
        <w:numPr>
          <w:ilvl w:val="0"/>
          <w:numId w:val="17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功力（未开发）</w:t>
      </w:r>
    </w:p>
    <w:p w:rsidR="00EB7C3C" w:rsidRPr="005377FE" w:rsidRDefault="00EB7C3C" w:rsidP="007C3A6A">
      <w:pPr>
        <w:pStyle w:val="2"/>
        <w:numPr>
          <w:ilvl w:val="0"/>
          <w:numId w:val="10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bookmarkStart w:id="6" w:name="_Toc379897075"/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装备成长</w:t>
      </w:r>
      <w:bookmarkEnd w:id="6"/>
    </w:p>
    <w:p w:rsidR="00EB7C3C" w:rsidRPr="005377FE" w:rsidRDefault="00EB7C3C" w:rsidP="007C3A6A">
      <w:pPr>
        <w:pStyle w:val="3"/>
        <w:numPr>
          <w:ilvl w:val="1"/>
          <w:numId w:val="10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bookmarkStart w:id="7" w:name="_Toc379897076"/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初级追求</w:t>
      </w:r>
      <w:bookmarkEnd w:id="7"/>
    </w:p>
    <w:p w:rsidR="00EB7C3C" w:rsidRPr="007E20EB" w:rsidRDefault="00EB7C3C" w:rsidP="007C3A6A">
      <w:pPr>
        <w:pStyle w:val="4"/>
        <w:numPr>
          <w:ilvl w:val="0"/>
          <w:numId w:val="25"/>
        </w:numPr>
        <w:spacing w:before="0" w:after="0" w:line="240" w:lineRule="auto"/>
        <w:rPr>
          <w:rFonts w:ascii="微软雅黑" w:eastAsia="微软雅黑" w:hAnsi="微软雅黑" w:cs="微软雅黑"/>
          <w:color w:val="00B0F0"/>
          <w:kern w:val="0"/>
          <w:sz w:val="20"/>
          <w:szCs w:val="20"/>
          <w:lang w:val="zh-CN"/>
        </w:rPr>
      </w:pPr>
      <w:r w:rsidRPr="007E20EB">
        <w:rPr>
          <w:rFonts w:ascii="微软雅黑" w:eastAsia="微软雅黑" w:hAnsi="微软雅黑" w:cs="微软雅黑" w:hint="eastAsia"/>
          <w:color w:val="00B0F0"/>
          <w:kern w:val="0"/>
          <w:sz w:val="20"/>
          <w:szCs w:val="20"/>
          <w:lang w:val="zh-CN"/>
        </w:rPr>
        <w:t>合成</w:t>
      </w:r>
      <w:r w:rsidR="00072C89" w:rsidRPr="007E20EB">
        <w:rPr>
          <w:rFonts w:ascii="微软雅黑" w:eastAsia="微软雅黑" w:hAnsi="微软雅黑" w:cs="微软雅黑" w:hint="eastAsia"/>
          <w:color w:val="00B0F0"/>
          <w:kern w:val="0"/>
          <w:sz w:val="20"/>
          <w:szCs w:val="20"/>
          <w:lang w:val="zh-CN"/>
        </w:rPr>
        <w:t>（屏蔽）</w:t>
      </w:r>
    </w:p>
    <w:p w:rsidR="00EB7C3C" w:rsidRPr="005377FE" w:rsidRDefault="00EB7C3C" w:rsidP="007C3A6A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消耗道具：神兵残魂</w:t>
      </w:r>
    </w:p>
    <w:p w:rsidR="00EB7C3C" w:rsidRPr="005377FE" w:rsidRDefault="00EB7C3C" w:rsidP="007C3A6A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通过合成提升装备的品质</w:t>
      </w:r>
      <w:r w:rsidR="007E68A0"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，从而实现对装备基础属性的提升</w:t>
      </w:r>
    </w:p>
    <w:p w:rsidR="00740D0A" w:rsidRPr="005377FE" w:rsidRDefault="00740D0A" w:rsidP="007C3A6A">
      <w:pPr>
        <w:tabs>
          <w:tab w:val="left" w:pos="2377"/>
        </w:tabs>
        <w:jc w:val="left"/>
        <w:rPr>
          <w:rFonts w:ascii="微软雅黑" w:eastAsia="微软雅黑" w:hAnsi="微软雅黑"/>
          <w:color w:val="00B0F0"/>
          <w:lang w:val="zh-CN"/>
        </w:rPr>
      </w:pPr>
      <w:r w:rsidRPr="005377FE">
        <w:rPr>
          <w:rFonts w:ascii="微软雅黑" w:eastAsia="微软雅黑" w:hAnsi="微软雅黑" w:hint="eastAsia"/>
          <w:color w:val="00B0F0"/>
          <w:lang w:val="zh-CN"/>
        </w:rPr>
        <w:t>删除功能：合成功能与升级功能合并</w:t>
      </w:r>
    </w:p>
    <w:p w:rsidR="00EB7C3C" w:rsidRPr="005377FE" w:rsidRDefault="005000AB" w:rsidP="007C3A6A">
      <w:pPr>
        <w:pStyle w:val="3"/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bookmarkStart w:id="8" w:name="_Toc379897077"/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3.2</w:t>
      </w: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ab/>
      </w:r>
      <w:r w:rsidR="00EB7C3C"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进阶追求</w:t>
      </w:r>
      <w:bookmarkEnd w:id="8"/>
    </w:p>
    <w:p w:rsidR="00EB7C3C" w:rsidRPr="005377FE" w:rsidRDefault="00EB7C3C" w:rsidP="007C3A6A">
      <w:pPr>
        <w:pStyle w:val="4"/>
        <w:numPr>
          <w:ilvl w:val="0"/>
          <w:numId w:val="26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升级</w:t>
      </w:r>
    </w:p>
    <w:p w:rsidR="00EB7C3C" w:rsidRPr="00E7488B" w:rsidRDefault="00EB7C3C" w:rsidP="007C3A6A">
      <w:pPr>
        <w:pStyle w:val="a3"/>
        <w:numPr>
          <w:ilvl w:val="0"/>
          <w:numId w:val="3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E7488B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消耗道具：</w:t>
      </w:r>
      <w:r w:rsidRPr="001F782E">
        <w:rPr>
          <w:rFonts w:ascii="微软雅黑" w:eastAsia="微软雅黑" w:hAnsi="微软雅黑" w:cs="微软雅黑" w:hint="eastAsia"/>
          <w:b/>
          <w:color w:val="000000"/>
          <w:kern w:val="0"/>
          <w:sz w:val="20"/>
          <w:szCs w:val="20"/>
          <w:lang w:val="zh-CN"/>
        </w:rPr>
        <w:t>天晶石</w:t>
      </w:r>
    </w:p>
    <w:p w:rsidR="007E20EB" w:rsidRPr="00E7488B" w:rsidRDefault="007E20EB" w:rsidP="007C3A6A">
      <w:pPr>
        <w:pStyle w:val="a3"/>
        <w:numPr>
          <w:ilvl w:val="0"/>
          <w:numId w:val="3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E7488B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获取方式：通过倒计时礼包</w:t>
      </w:r>
      <w:r w:rsidR="00E7488B" w:rsidRPr="00E7488B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或商城购买获得</w:t>
      </w:r>
    </w:p>
    <w:p w:rsidR="00EB7C3C" w:rsidRDefault="00EB7C3C" w:rsidP="007C3A6A">
      <w:pPr>
        <w:pStyle w:val="a3"/>
        <w:numPr>
          <w:ilvl w:val="0"/>
          <w:numId w:val="3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E7488B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通过升级提升装备的可装备等级，及改变外形</w:t>
      </w:r>
    </w:p>
    <w:p w:rsidR="00361241" w:rsidRDefault="00361241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修改内容：</w:t>
      </w:r>
    </w:p>
    <w:p w:rsidR="00361241" w:rsidRDefault="00361241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lastRenderedPageBreak/>
        <w:t>天晶石的消耗方式需要修改</w:t>
      </w:r>
    </w:p>
    <w:p w:rsidR="00361241" w:rsidRDefault="00361241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大幅提升银币在升级过程中的效果</w:t>
      </w:r>
    </w:p>
    <w:p w:rsidR="00361241" w:rsidRDefault="00361241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升级和合成合并成一个功能，合并后的功能会影响到升星的最大星数</w:t>
      </w:r>
    </w:p>
    <w:p w:rsidR="00361241" w:rsidRDefault="00361241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装备升级</w:t>
      </w:r>
    </w:p>
    <w:p w:rsidR="00EB7C3C" w:rsidRPr="005377FE" w:rsidRDefault="00EB7C3C" w:rsidP="007C3A6A">
      <w:pPr>
        <w:pStyle w:val="4"/>
        <w:numPr>
          <w:ilvl w:val="0"/>
          <w:numId w:val="26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升星</w:t>
      </w:r>
    </w:p>
    <w:p w:rsidR="00EB7C3C" w:rsidRPr="005377FE" w:rsidRDefault="00EB7C3C" w:rsidP="007C3A6A">
      <w:pPr>
        <w:pStyle w:val="a3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消耗道具：</w:t>
      </w:r>
      <w:r w:rsidRPr="001F782E">
        <w:rPr>
          <w:rFonts w:ascii="微软雅黑" w:eastAsia="微软雅黑" w:hAnsi="微软雅黑" w:cs="微软雅黑" w:hint="eastAsia"/>
          <w:color w:val="00B0F0"/>
          <w:kern w:val="0"/>
          <w:sz w:val="20"/>
          <w:szCs w:val="20"/>
          <w:lang w:val="zh-CN"/>
        </w:rPr>
        <w:t>升星石</w:t>
      </w:r>
      <w:r w:rsidR="00361241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（</w:t>
      </w:r>
      <w:r w:rsidR="00D63577"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 xml:space="preserve">修改为 仅消费 </w:t>
      </w:r>
      <w:r w:rsidR="00D63577" w:rsidRPr="001F782E">
        <w:rPr>
          <w:rFonts w:ascii="微软雅黑" w:eastAsia="微软雅黑" w:hAnsi="微软雅黑" w:cs="微软雅黑" w:hint="eastAsia"/>
          <w:b/>
          <w:color w:val="000000"/>
          <w:kern w:val="0"/>
          <w:sz w:val="20"/>
          <w:szCs w:val="20"/>
          <w:lang w:val="zh-CN"/>
        </w:rPr>
        <w:t>银币</w:t>
      </w:r>
      <w:r w:rsidR="00D63577"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完成升星</w:t>
      </w:r>
      <w:r w:rsidR="00361241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）</w:t>
      </w:r>
    </w:p>
    <w:p w:rsidR="00EB7C3C" w:rsidRDefault="00EB7C3C" w:rsidP="007C3A6A">
      <w:pPr>
        <w:pStyle w:val="a3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通过升星提升装备的属性，并赋予装备特效表现</w:t>
      </w:r>
    </w:p>
    <w:p w:rsidR="00361241" w:rsidRDefault="00361241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修改内容：</w:t>
      </w:r>
    </w:p>
    <w:p w:rsidR="00FA5C07" w:rsidRPr="00FA5C07" w:rsidRDefault="00361241" w:rsidP="007C3A6A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361241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升星的最大星数修改为与角色等级挂钩</w:t>
      </w:r>
      <w:r w:rsidR="00656984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，最大为150星</w:t>
      </w:r>
    </w:p>
    <w:p w:rsidR="00361241" w:rsidRDefault="00361241" w:rsidP="007C3A6A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升星的特效表现，需重新定义</w:t>
      </w:r>
    </w:p>
    <w:p w:rsidR="00361241" w:rsidRDefault="00361241" w:rsidP="007C3A6A">
      <w:pPr>
        <w:pStyle w:val="a3"/>
        <w:numPr>
          <w:ilvl w:val="1"/>
          <w:numId w:val="3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原30星的特效分布方案修改</w:t>
      </w:r>
    </w:p>
    <w:p w:rsidR="00361241" w:rsidRPr="00361241" w:rsidRDefault="00361241" w:rsidP="007C3A6A">
      <w:pPr>
        <w:pStyle w:val="a3"/>
        <w:numPr>
          <w:ilvl w:val="1"/>
          <w:numId w:val="3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特效资源不再增加</w:t>
      </w:r>
    </w:p>
    <w:p w:rsidR="00361241" w:rsidRDefault="00361241" w:rsidP="007C3A6A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361241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每次升星不再消耗道具，仅消耗银币</w:t>
      </w:r>
    </w:p>
    <w:p w:rsidR="00FA5C07" w:rsidRPr="00022A04" w:rsidRDefault="00FA5C07" w:rsidP="007C3A6A">
      <w:pPr>
        <w:pStyle w:val="a3"/>
        <w:numPr>
          <w:ilvl w:val="1"/>
          <w:numId w:val="3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每次升星操作所需消耗的银币数量与装备等级挂钩</w:t>
      </w:r>
    </w:p>
    <w:p w:rsidR="00361241" w:rsidRPr="00361241" w:rsidRDefault="00361241" w:rsidP="007C3A6A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361241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升星不再通过进度槽积累，每次直接判断成功</w:t>
      </w:r>
    </w:p>
    <w:p w:rsidR="00361241" w:rsidRPr="00361241" w:rsidRDefault="00361241" w:rsidP="007C3A6A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361241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增加一键升星的功能，方便角色快速升星</w:t>
      </w:r>
    </w:p>
    <w:p w:rsidR="00EB7C3C" w:rsidRPr="005377FE" w:rsidRDefault="005000AB" w:rsidP="007C3A6A">
      <w:pPr>
        <w:pStyle w:val="3"/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bookmarkStart w:id="9" w:name="_Toc379897078"/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3.3</w:t>
      </w: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ab/>
      </w:r>
      <w:r w:rsidR="00EB7C3C"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终极追求</w:t>
      </w:r>
      <w:bookmarkEnd w:id="9"/>
    </w:p>
    <w:p w:rsidR="00EB7C3C" w:rsidRPr="005377FE" w:rsidRDefault="00EB7C3C" w:rsidP="007C3A6A">
      <w:pPr>
        <w:pStyle w:val="4"/>
        <w:numPr>
          <w:ilvl w:val="0"/>
          <w:numId w:val="27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镶嵌</w:t>
      </w:r>
    </w:p>
    <w:p w:rsidR="00EB7C3C" w:rsidRDefault="00EB7C3C" w:rsidP="007C3A6A">
      <w:pPr>
        <w:pStyle w:val="a3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消耗道具：各种不同属性的镶嵌宝石</w:t>
      </w:r>
    </w:p>
    <w:p w:rsidR="005377FE" w:rsidRPr="005377FE" w:rsidRDefault="005377FE" w:rsidP="007C3A6A">
      <w:pPr>
        <w:pStyle w:val="a3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获取方式：挖矿、</w:t>
      </w:r>
      <w:r w:rsidR="00925060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福袋、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特殊活动</w:t>
      </w:r>
      <w:r w:rsidR="00E7488B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获得，或商城购买</w:t>
      </w:r>
    </w:p>
    <w:p w:rsidR="00A026D8" w:rsidRDefault="00A026D8" w:rsidP="007C3A6A">
      <w:pPr>
        <w:pStyle w:val="a3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使用效果：</w:t>
      </w:r>
      <w:r w:rsidR="00EB7C3C"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通过镶嵌宝石，提升角色的属性，包括1级、2级属性</w:t>
      </w:r>
    </w:p>
    <w:p w:rsidR="00A026D8" w:rsidRPr="00A026D8" w:rsidRDefault="00A026D8" w:rsidP="007C3A6A">
      <w:pPr>
        <w:pStyle w:val="a3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持续追求：宝石可通过合成提升等级，宝石等级越高所带的属性越多</w:t>
      </w:r>
    </w:p>
    <w:p w:rsidR="005377FE" w:rsidRPr="005377FE" w:rsidRDefault="005377FE" w:rsidP="007C3A6A">
      <w:pPr>
        <w:rPr>
          <w:rFonts w:ascii="微软雅黑" w:eastAsia="微软雅黑" w:hAnsi="微软雅黑"/>
          <w:color w:val="FF0000"/>
          <w:lang w:val="zh-CN"/>
        </w:rPr>
      </w:pPr>
      <w:r w:rsidRPr="005377FE">
        <w:rPr>
          <w:rFonts w:ascii="微软雅黑" w:eastAsia="微软雅黑" w:hAnsi="微软雅黑" w:hint="eastAsia"/>
          <w:color w:val="FF0000"/>
          <w:lang w:val="zh-CN"/>
        </w:rPr>
        <w:t>美术需求：</w:t>
      </w:r>
    </w:p>
    <w:p w:rsidR="005377FE" w:rsidRDefault="005377FE" w:rsidP="007C3A6A">
      <w:pPr>
        <w:rPr>
          <w:rFonts w:ascii="微软雅黑" w:eastAsia="微软雅黑" w:hAnsi="微软雅黑"/>
          <w:color w:val="FF0000"/>
          <w:lang w:val="zh-CN"/>
        </w:rPr>
      </w:pPr>
      <w:r w:rsidRPr="005377FE">
        <w:rPr>
          <w:rFonts w:ascii="微软雅黑" w:eastAsia="微软雅黑" w:hAnsi="微软雅黑" w:hint="eastAsia"/>
          <w:color w:val="FF0000"/>
          <w:lang w:val="zh-CN"/>
        </w:rPr>
        <w:t>套装的显示方式需要调整为符合手游查看方式</w:t>
      </w:r>
    </w:p>
    <w:p w:rsidR="005377FE" w:rsidRPr="005377FE" w:rsidRDefault="005377FE" w:rsidP="007C3A6A">
      <w:pPr>
        <w:pStyle w:val="4"/>
        <w:numPr>
          <w:ilvl w:val="0"/>
          <w:numId w:val="27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套装</w:t>
      </w:r>
    </w:p>
    <w:p w:rsidR="005377FE" w:rsidRDefault="005377FE" w:rsidP="007C3A6A">
      <w:pPr>
        <w:pStyle w:val="a3"/>
        <w:numPr>
          <w:ilvl w:val="0"/>
          <w:numId w:val="33"/>
        </w:numPr>
        <w:ind w:firstLineChars="0"/>
        <w:rPr>
          <w:rFonts w:ascii="微软雅黑" w:eastAsia="微软雅黑" w:hAnsi="微软雅黑"/>
          <w:lang w:val="zh-CN"/>
        </w:rPr>
      </w:pPr>
      <w:r w:rsidRPr="005377FE">
        <w:rPr>
          <w:rFonts w:ascii="微软雅黑" w:eastAsia="微软雅黑" w:hAnsi="微软雅黑" w:hint="eastAsia"/>
          <w:lang w:val="zh-CN"/>
        </w:rPr>
        <w:t>全身所有的装备，符合指定的套装条件，可激活套装属性</w:t>
      </w:r>
    </w:p>
    <w:p w:rsidR="005377FE" w:rsidRPr="005377FE" w:rsidRDefault="005377FE" w:rsidP="007C3A6A">
      <w:pPr>
        <w:pStyle w:val="a3"/>
        <w:numPr>
          <w:ilvl w:val="1"/>
          <w:numId w:val="33"/>
        </w:numPr>
        <w:ind w:firstLineChars="0"/>
        <w:rPr>
          <w:rFonts w:ascii="微软雅黑" w:eastAsia="微软雅黑" w:hAnsi="微软雅黑"/>
          <w:color w:val="00B0F0"/>
          <w:lang w:val="zh-CN"/>
        </w:rPr>
      </w:pPr>
      <w:r w:rsidRPr="005377FE">
        <w:rPr>
          <w:rFonts w:ascii="微软雅黑" w:eastAsia="微软雅黑" w:hAnsi="微软雅黑" w:hint="eastAsia"/>
          <w:color w:val="00B0F0"/>
          <w:lang w:val="zh-CN"/>
        </w:rPr>
        <w:t>全身装备达到指定颜色（暂时屏蔽）</w:t>
      </w:r>
    </w:p>
    <w:p w:rsidR="005377FE" w:rsidRPr="005377FE" w:rsidRDefault="005377FE" w:rsidP="007C3A6A">
      <w:pPr>
        <w:pStyle w:val="a3"/>
        <w:numPr>
          <w:ilvl w:val="1"/>
          <w:numId w:val="33"/>
        </w:numPr>
        <w:ind w:firstLineChars="0"/>
        <w:rPr>
          <w:rFonts w:ascii="微软雅黑" w:eastAsia="微软雅黑" w:hAnsi="微软雅黑"/>
          <w:lang w:val="zh-CN"/>
        </w:rPr>
      </w:pPr>
      <w:r>
        <w:rPr>
          <w:rFonts w:ascii="微软雅黑" w:eastAsia="微软雅黑" w:hAnsi="微软雅黑" w:hint="eastAsia"/>
          <w:lang w:val="zh-CN"/>
        </w:rPr>
        <w:t>全身装备达到指定星级</w:t>
      </w:r>
    </w:p>
    <w:p w:rsidR="005377FE" w:rsidRDefault="005377FE" w:rsidP="007C3A6A">
      <w:pPr>
        <w:pStyle w:val="a3"/>
        <w:numPr>
          <w:ilvl w:val="0"/>
          <w:numId w:val="33"/>
        </w:numPr>
        <w:ind w:firstLineChars="0"/>
        <w:rPr>
          <w:rFonts w:ascii="微软雅黑" w:eastAsia="微软雅黑" w:hAnsi="微软雅黑"/>
          <w:lang w:val="zh-CN"/>
        </w:rPr>
      </w:pPr>
      <w:r w:rsidRPr="005377FE">
        <w:rPr>
          <w:rFonts w:ascii="微软雅黑" w:eastAsia="微软雅黑" w:hAnsi="微软雅黑" w:hint="eastAsia"/>
          <w:lang w:val="zh-CN"/>
        </w:rPr>
        <w:t>套装属性激活后，可提升角色指定的套装能力</w:t>
      </w:r>
    </w:p>
    <w:p w:rsidR="005377FE" w:rsidRPr="005377FE" w:rsidRDefault="005377FE" w:rsidP="007C3A6A">
      <w:pPr>
        <w:pStyle w:val="a3"/>
        <w:numPr>
          <w:ilvl w:val="0"/>
          <w:numId w:val="33"/>
        </w:numPr>
        <w:ind w:firstLineChars="0"/>
        <w:rPr>
          <w:rFonts w:ascii="微软雅黑" w:eastAsia="微软雅黑" w:hAnsi="微软雅黑"/>
          <w:lang w:val="zh-CN"/>
        </w:rPr>
      </w:pPr>
      <w:r>
        <w:rPr>
          <w:rFonts w:ascii="微软雅黑" w:eastAsia="微软雅黑" w:hAnsi="微软雅黑" w:hint="eastAsia"/>
          <w:lang w:val="zh-CN"/>
        </w:rPr>
        <w:t>套装属性激活后，界面有特殊表现</w:t>
      </w:r>
    </w:p>
    <w:p w:rsidR="005377FE" w:rsidRDefault="005377FE" w:rsidP="007C3A6A">
      <w:pPr>
        <w:rPr>
          <w:rFonts w:ascii="微软雅黑" w:eastAsia="微软雅黑" w:hAnsi="微软雅黑"/>
          <w:color w:val="FF0000"/>
          <w:lang w:val="zh-CN"/>
        </w:rPr>
      </w:pPr>
      <w:r w:rsidRPr="005377FE">
        <w:rPr>
          <w:rFonts w:ascii="微软雅黑" w:eastAsia="微软雅黑" w:hAnsi="微软雅黑" w:hint="eastAsia"/>
          <w:color w:val="FF0000"/>
          <w:lang w:val="zh-CN"/>
        </w:rPr>
        <w:t>美</w:t>
      </w:r>
      <w:r>
        <w:rPr>
          <w:rFonts w:ascii="微软雅黑" w:eastAsia="微软雅黑" w:hAnsi="微软雅黑" w:hint="eastAsia"/>
          <w:color w:val="FF0000"/>
          <w:lang w:val="zh-CN"/>
        </w:rPr>
        <w:t>术需求：</w:t>
      </w:r>
    </w:p>
    <w:p w:rsidR="005377FE" w:rsidRPr="005377FE" w:rsidRDefault="005377FE" w:rsidP="007C3A6A">
      <w:pPr>
        <w:rPr>
          <w:rFonts w:ascii="微软雅黑" w:eastAsia="微软雅黑" w:hAnsi="微软雅黑"/>
          <w:lang w:val="zh-CN"/>
        </w:rPr>
      </w:pPr>
      <w:r>
        <w:rPr>
          <w:rFonts w:ascii="微软雅黑" w:eastAsia="微软雅黑" w:hAnsi="微软雅黑" w:hint="eastAsia"/>
          <w:color w:val="FF0000"/>
          <w:lang w:val="zh-CN"/>
        </w:rPr>
        <w:t>套装的显示方式需要调整为符合手游查看方式</w:t>
      </w:r>
    </w:p>
    <w:p w:rsidR="00EB7C3C" w:rsidRPr="005377FE" w:rsidRDefault="00EB7C3C" w:rsidP="007C3A6A">
      <w:pPr>
        <w:pStyle w:val="4"/>
        <w:numPr>
          <w:ilvl w:val="0"/>
          <w:numId w:val="27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神器（未开发）</w:t>
      </w:r>
    </w:p>
    <w:p w:rsidR="00156D9F" w:rsidRPr="007E20EB" w:rsidRDefault="00156D9F" w:rsidP="007C3A6A">
      <w:pPr>
        <w:pStyle w:val="a3"/>
        <w:numPr>
          <w:ilvl w:val="0"/>
          <w:numId w:val="34"/>
        </w:numPr>
        <w:ind w:firstLineChars="0"/>
        <w:rPr>
          <w:rFonts w:ascii="微软雅黑" w:eastAsia="微软雅黑" w:hAnsi="微软雅黑"/>
          <w:lang w:val="zh-CN"/>
        </w:rPr>
      </w:pPr>
      <w:r w:rsidRPr="007E20EB">
        <w:rPr>
          <w:rFonts w:ascii="微软雅黑" w:eastAsia="微软雅黑" w:hAnsi="微软雅黑" w:hint="eastAsia"/>
          <w:lang w:val="zh-CN"/>
        </w:rPr>
        <w:t>仅针对武器的功能</w:t>
      </w:r>
    </w:p>
    <w:p w:rsidR="005000AB" w:rsidRPr="007E20EB" w:rsidRDefault="00156D9F" w:rsidP="007C3A6A">
      <w:pPr>
        <w:pStyle w:val="a3"/>
        <w:numPr>
          <w:ilvl w:val="0"/>
          <w:numId w:val="34"/>
        </w:numPr>
        <w:ind w:firstLineChars="0"/>
        <w:rPr>
          <w:rFonts w:ascii="微软雅黑" w:eastAsia="微软雅黑" w:hAnsi="微软雅黑"/>
          <w:lang w:val="zh-CN"/>
        </w:rPr>
      </w:pPr>
      <w:r w:rsidRPr="007E20EB">
        <w:rPr>
          <w:rFonts w:ascii="微软雅黑" w:eastAsia="微软雅黑" w:hAnsi="微软雅黑" w:hint="eastAsia"/>
          <w:lang w:val="zh-CN"/>
        </w:rPr>
        <w:t>整合装备时装功能，同时赋予武器更强的属性</w:t>
      </w:r>
    </w:p>
    <w:p w:rsidR="00F739E7" w:rsidRPr="005377FE" w:rsidRDefault="00F739E7" w:rsidP="007C3A6A">
      <w:pPr>
        <w:pStyle w:val="4"/>
        <w:numPr>
          <w:ilvl w:val="0"/>
          <w:numId w:val="27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神魂（未开发）</w:t>
      </w:r>
    </w:p>
    <w:p w:rsidR="00156D9F" w:rsidRPr="007E20EB" w:rsidRDefault="00156D9F" w:rsidP="007C3A6A">
      <w:pPr>
        <w:pStyle w:val="a3"/>
        <w:numPr>
          <w:ilvl w:val="0"/>
          <w:numId w:val="35"/>
        </w:numPr>
        <w:ind w:firstLineChars="0"/>
        <w:rPr>
          <w:rFonts w:ascii="微软雅黑" w:eastAsia="微软雅黑" w:hAnsi="微软雅黑"/>
          <w:lang w:val="zh-CN"/>
        </w:rPr>
      </w:pPr>
      <w:r w:rsidRPr="007E20EB">
        <w:rPr>
          <w:rFonts w:ascii="微软雅黑" w:eastAsia="微软雅黑" w:hAnsi="微软雅黑" w:hint="eastAsia"/>
          <w:lang w:val="zh-CN"/>
        </w:rPr>
        <w:t>针对所有装备的功能</w:t>
      </w:r>
    </w:p>
    <w:p w:rsidR="00156D9F" w:rsidRPr="007E20EB" w:rsidRDefault="00156D9F" w:rsidP="007C3A6A">
      <w:pPr>
        <w:pStyle w:val="a3"/>
        <w:numPr>
          <w:ilvl w:val="0"/>
          <w:numId w:val="35"/>
        </w:numPr>
        <w:ind w:firstLineChars="0"/>
        <w:rPr>
          <w:rFonts w:ascii="微软雅黑" w:eastAsia="微软雅黑" w:hAnsi="微软雅黑"/>
          <w:lang w:val="zh-CN"/>
        </w:rPr>
      </w:pPr>
      <w:r w:rsidRPr="007E20EB">
        <w:rPr>
          <w:rFonts w:ascii="微软雅黑" w:eastAsia="微软雅黑" w:hAnsi="微软雅黑" w:hint="eastAsia"/>
          <w:lang w:val="zh-CN"/>
        </w:rPr>
        <w:lastRenderedPageBreak/>
        <w:t>参考兵王中的神魂功能，对手机版进行移植</w:t>
      </w:r>
    </w:p>
    <w:p w:rsidR="00EB7C3C" w:rsidRPr="005377FE" w:rsidRDefault="00EB7C3C" w:rsidP="007C3A6A">
      <w:pPr>
        <w:pStyle w:val="2"/>
        <w:numPr>
          <w:ilvl w:val="0"/>
          <w:numId w:val="10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bookmarkStart w:id="10" w:name="_Toc379897079"/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坐骑成长</w:t>
      </w:r>
      <w:bookmarkEnd w:id="10"/>
    </w:p>
    <w:p w:rsidR="00EB7C3C" w:rsidRPr="005377FE" w:rsidRDefault="00EB7C3C" w:rsidP="007C3A6A">
      <w:pPr>
        <w:pStyle w:val="3"/>
        <w:numPr>
          <w:ilvl w:val="1"/>
          <w:numId w:val="10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bookmarkStart w:id="11" w:name="_Toc379897080"/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坐骑</w:t>
      </w:r>
      <w:r w:rsidR="007543CC"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进阶</w:t>
      </w:r>
      <w:bookmarkEnd w:id="11"/>
    </w:p>
    <w:p w:rsidR="00EB7C3C" w:rsidRPr="005377FE" w:rsidRDefault="00EB7C3C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消耗道具：</w:t>
      </w:r>
      <w:r w:rsidRPr="008615C1">
        <w:rPr>
          <w:rFonts w:ascii="微软雅黑" w:eastAsia="微软雅黑" w:hAnsi="微软雅黑" w:cs="微软雅黑" w:hint="eastAsia"/>
          <w:b/>
          <w:color w:val="000000"/>
          <w:kern w:val="0"/>
          <w:sz w:val="20"/>
          <w:szCs w:val="20"/>
          <w:lang w:val="zh-CN"/>
        </w:rPr>
        <w:t>坐骑进阶丹</w:t>
      </w:r>
    </w:p>
    <w:p w:rsidR="00EB7C3C" w:rsidRDefault="00EB7C3C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通过坐骑强化来改变坐骑的外形、属性、附加技能等</w:t>
      </w:r>
      <w:r w:rsidR="005B4167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，祝福值保留，根据vip等级不同，保留的祝福值不同，具体见下表所示：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86"/>
        <w:gridCol w:w="1656"/>
      </w:tblGrid>
      <w:tr w:rsidR="005B4167" w:rsidTr="00D9015D">
        <w:tc>
          <w:tcPr>
            <w:tcW w:w="1086" w:type="dxa"/>
          </w:tcPr>
          <w:p w:rsidR="005B4167" w:rsidRDefault="005B4167" w:rsidP="00D901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ip等级</w:t>
            </w:r>
          </w:p>
        </w:tc>
        <w:tc>
          <w:tcPr>
            <w:tcW w:w="1656" w:type="dxa"/>
          </w:tcPr>
          <w:p w:rsidR="005B4167" w:rsidRDefault="005B4167" w:rsidP="00D901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保留祝福百分比</w:t>
            </w:r>
          </w:p>
        </w:tc>
      </w:tr>
      <w:tr w:rsidR="005B4167" w:rsidTr="00D9015D">
        <w:tc>
          <w:tcPr>
            <w:tcW w:w="1086" w:type="dxa"/>
          </w:tcPr>
          <w:p w:rsidR="005B4167" w:rsidRDefault="005B4167" w:rsidP="00D901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:rsidR="005B4167" w:rsidRDefault="005B4167" w:rsidP="00D901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30%</w:t>
            </w:r>
          </w:p>
        </w:tc>
      </w:tr>
      <w:tr w:rsidR="005B4167" w:rsidTr="00D9015D">
        <w:tc>
          <w:tcPr>
            <w:tcW w:w="1086" w:type="dxa"/>
          </w:tcPr>
          <w:p w:rsidR="005B4167" w:rsidRDefault="005B4167" w:rsidP="00D901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:rsidR="005B4167" w:rsidRDefault="005B4167" w:rsidP="00D901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40%</w:t>
            </w:r>
          </w:p>
        </w:tc>
      </w:tr>
      <w:tr w:rsidR="005B4167" w:rsidTr="00D9015D">
        <w:tc>
          <w:tcPr>
            <w:tcW w:w="1086" w:type="dxa"/>
          </w:tcPr>
          <w:p w:rsidR="005B4167" w:rsidRDefault="005B4167" w:rsidP="00D901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:rsidR="005B4167" w:rsidRDefault="005B4167" w:rsidP="00D901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50%</w:t>
            </w:r>
          </w:p>
        </w:tc>
      </w:tr>
      <w:tr w:rsidR="005B4167" w:rsidTr="00D9015D">
        <w:tc>
          <w:tcPr>
            <w:tcW w:w="1086" w:type="dxa"/>
          </w:tcPr>
          <w:p w:rsidR="005B4167" w:rsidRDefault="005B4167" w:rsidP="00D901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:rsidR="005B4167" w:rsidRDefault="005B4167" w:rsidP="00D901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60%</w:t>
            </w:r>
          </w:p>
        </w:tc>
      </w:tr>
      <w:tr w:rsidR="005B4167" w:rsidTr="00D9015D">
        <w:tc>
          <w:tcPr>
            <w:tcW w:w="1086" w:type="dxa"/>
          </w:tcPr>
          <w:p w:rsidR="005B4167" w:rsidRDefault="005B4167" w:rsidP="00D901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:rsidR="005B4167" w:rsidRDefault="005B4167" w:rsidP="00D901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70%</w:t>
            </w:r>
          </w:p>
        </w:tc>
      </w:tr>
      <w:tr w:rsidR="005B4167" w:rsidTr="00D9015D">
        <w:tc>
          <w:tcPr>
            <w:tcW w:w="1086" w:type="dxa"/>
          </w:tcPr>
          <w:p w:rsidR="005B4167" w:rsidRDefault="005B4167" w:rsidP="00D901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1656" w:type="dxa"/>
          </w:tcPr>
          <w:p w:rsidR="005B4167" w:rsidRDefault="005B4167" w:rsidP="00D901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80%</w:t>
            </w:r>
          </w:p>
        </w:tc>
      </w:tr>
      <w:tr w:rsidR="005B4167" w:rsidTr="00D9015D">
        <w:tc>
          <w:tcPr>
            <w:tcW w:w="1086" w:type="dxa"/>
          </w:tcPr>
          <w:p w:rsidR="005B4167" w:rsidRDefault="005B4167" w:rsidP="00D901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</w:p>
        </w:tc>
        <w:tc>
          <w:tcPr>
            <w:tcW w:w="1656" w:type="dxa"/>
          </w:tcPr>
          <w:p w:rsidR="005B4167" w:rsidRDefault="005B4167" w:rsidP="00D901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85%</w:t>
            </w:r>
          </w:p>
        </w:tc>
      </w:tr>
      <w:tr w:rsidR="005B4167" w:rsidTr="00D9015D">
        <w:tc>
          <w:tcPr>
            <w:tcW w:w="1086" w:type="dxa"/>
          </w:tcPr>
          <w:p w:rsidR="005B4167" w:rsidRDefault="005B4167" w:rsidP="00D901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656" w:type="dxa"/>
          </w:tcPr>
          <w:p w:rsidR="005B4167" w:rsidRDefault="005B4167" w:rsidP="00D901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90%</w:t>
            </w:r>
          </w:p>
        </w:tc>
      </w:tr>
      <w:tr w:rsidR="005B4167" w:rsidTr="00D9015D">
        <w:tc>
          <w:tcPr>
            <w:tcW w:w="1086" w:type="dxa"/>
          </w:tcPr>
          <w:p w:rsidR="005B4167" w:rsidRDefault="005B4167" w:rsidP="00D901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</w:p>
        </w:tc>
        <w:tc>
          <w:tcPr>
            <w:tcW w:w="1656" w:type="dxa"/>
          </w:tcPr>
          <w:p w:rsidR="005B4167" w:rsidRDefault="005B4167" w:rsidP="00D901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100%</w:t>
            </w:r>
          </w:p>
        </w:tc>
      </w:tr>
    </w:tbl>
    <w:p w:rsidR="00EB7C3C" w:rsidRPr="005377FE" w:rsidRDefault="00BB37CA" w:rsidP="007C3A6A">
      <w:pPr>
        <w:pStyle w:val="3"/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bookmarkStart w:id="12" w:name="_Toc379897081"/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4.2</w:t>
      </w: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ab/>
      </w:r>
      <w:r w:rsidR="00EB7C3C"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坐骑装备</w:t>
      </w:r>
      <w:bookmarkEnd w:id="12"/>
    </w:p>
    <w:p w:rsidR="00EB7C3C" w:rsidRPr="005377FE" w:rsidRDefault="00EB7C3C" w:rsidP="007C3A6A">
      <w:pPr>
        <w:pStyle w:val="4"/>
        <w:numPr>
          <w:ilvl w:val="0"/>
          <w:numId w:val="29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装备强化</w:t>
      </w:r>
      <w:r w:rsidR="00E36ED3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（和坐骑炼化合并为一个功能）</w:t>
      </w:r>
    </w:p>
    <w:p w:rsidR="00EB7C3C" w:rsidRPr="005377FE" w:rsidRDefault="00EB7C3C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消耗道具：</w:t>
      </w:r>
      <w:r w:rsidR="00B8302E">
        <w:rPr>
          <w:rFonts w:ascii="微软雅黑" w:eastAsia="微软雅黑" w:hAnsi="微软雅黑" w:cs="微软雅黑" w:hint="eastAsia"/>
          <w:b/>
          <w:color w:val="000000"/>
          <w:kern w:val="0"/>
          <w:sz w:val="20"/>
          <w:szCs w:val="20"/>
          <w:lang w:val="zh-CN"/>
        </w:rPr>
        <w:t>银币</w:t>
      </w:r>
      <w:r w:rsidR="00361053">
        <w:rPr>
          <w:rFonts w:ascii="微软雅黑" w:eastAsia="微软雅黑" w:hAnsi="微软雅黑" w:cs="微软雅黑" w:hint="eastAsia"/>
          <w:b/>
          <w:color w:val="000000"/>
          <w:kern w:val="0"/>
          <w:sz w:val="20"/>
          <w:szCs w:val="20"/>
          <w:lang w:val="zh-CN"/>
        </w:rPr>
        <w:t>或元宝</w:t>
      </w:r>
      <w:r w:rsidR="00B8302E">
        <w:rPr>
          <w:rFonts w:ascii="微软雅黑" w:eastAsia="微软雅黑" w:hAnsi="微软雅黑" w:cs="微软雅黑" w:hint="eastAsia"/>
          <w:b/>
          <w:color w:val="000000"/>
          <w:kern w:val="0"/>
          <w:sz w:val="20"/>
          <w:szCs w:val="20"/>
          <w:lang w:val="zh-CN"/>
        </w:rPr>
        <w:t>（去除纹章升级石）</w:t>
      </w:r>
    </w:p>
    <w:p w:rsidR="00EB7C3C" w:rsidRDefault="00EB7C3C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通过对坐骑装备的强化，来提升角色的属性</w:t>
      </w:r>
      <w:r w:rsidR="00361053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，形式已累积经验的方式进行提升，每天可强化的次数固定，可</w:t>
      </w:r>
      <w:r w:rsidR="005B4167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使用银币或元宝进行提升</w:t>
      </w:r>
      <w:r w:rsidR="00031117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，规则如下：</w:t>
      </w:r>
    </w:p>
    <w:p w:rsidR="00031117" w:rsidRPr="00653E80" w:rsidRDefault="00031117" w:rsidP="00031117">
      <w:pPr>
        <w:pStyle w:val="a3"/>
        <w:numPr>
          <w:ilvl w:val="0"/>
          <w:numId w:val="48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53E80">
        <w:rPr>
          <w:rFonts w:ascii="微软雅黑" w:eastAsia="微软雅黑" w:hAnsi="微软雅黑" w:hint="eastAsia"/>
          <w:sz w:val="18"/>
          <w:szCs w:val="18"/>
        </w:rPr>
        <w:t>升星最高等级为</w:t>
      </w:r>
      <w:r>
        <w:rPr>
          <w:rFonts w:ascii="微软雅黑" w:eastAsia="微软雅黑" w:hAnsi="微软雅黑" w:hint="eastAsia"/>
          <w:sz w:val="18"/>
          <w:szCs w:val="18"/>
        </w:rPr>
        <w:t>10</w:t>
      </w:r>
      <w:r w:rsidRPr="00653E80">
        <w:rPr>
          <w:rFonts w:ascii="微软雅黑" w:eastAsia="微软雅黑" w:hAnsi="微软雅黑" w:hint="eastAsia"/>
          <w:sz w:val="18"/>
          <w:szCs w:val="18"/>
        </w:rPr>
        <w:t>0星</w:t>
      </w:r>
    </w:p>
    <w:p w:rsidR="00031117" w:rsidRPr="00653E80" w:rsidRDefault="00031117" w:rsidP="00031117">
      <w:pPr>
        <w:pStyle w:val="a3"/>
        <w:numPr>
          <w:ilvl w:val="0"/>
          <w:numId w:val="48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53E80">
        <w:rPr>
          <w:rFonts w:ascii="微软雅黑" w:eastAsia="微软雅黑" w:hAnsi="微软雅黑" w:hint="eastAsia"/>
          <w:sz w:val="18"/>
          <w:szCs w:val="18"/>
        </w:rPr>
        <w:t>升星只消耗游戏币</w:t>
      </w:r>
    </w:p>
    <w:p w:rsidR="00031117" w:rsidRDefault="00031117" w:rsidP="00031117">
      <w:pPr>
        <w:pStyle w:val="a3"/>
        <w:numPr>
          <w:ilvl w:val="0"/>
          <w:numId w:val="48"/>
        </w:numPr>
        <w:ind w:firstLineChars="0"/>
        <w:rPr>
          <w:ins w:id="13" w:author="武文彬" w:date="2014-02-11T11:14:00Z"/>
          <w:rFonts w:ascii="微软雅黑" w:eastAsia="微软雅黑" w:hAnsi="微软雅黑"/>
          <w:sz w:val="18"/>
          <w:szCs w:val="18"/>
        </w:rPr>
      </w:pPr>
      <w:r w:rsidRPr="00653E80">
        <w:rPr>
          <w:rFonts w:ascii="微软雅黑" w:eastAsia="微软雅黑" w:hAnsi="微软雅黑" w:hint="eastAsia"/>
          <w:sz w:val="18"/>
          <w:szCs w:val="18"/>
        </w:rPr>
        <w:t>升星有概率失败，</w:t>
      </w:r>
      <w:r>
        <w:rPr>
          <w:rFonts w:ascii="微软雅黑" w:eastAsia="微软雅黑" w:hAnsi="微软雅黑" w:hint="eastAsia"/>
          <w:sz w:val="18"/>
          <w:szCs w:val="18"/>
        </w:rPr>
        <w:t>失败不退等，返还部分游戏币或者升级经验</w:t>
      </w:r>
    </w:p>
    <w:p w:rsidR="00031117" w:rsidRPr="00032CB0" w:rsidRDefault="00031117" w:rsidP="007C3A6A">
      <w:pPr>
        <w:pStyle w:val="a3"/>
        <w:numPr>
          <w:ilvl w:val="0"/>
          <w:numId w:val="48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032CB0">
        <w:rPr>
          <w:rFonts w:ascii="微软雅黑" w:eastAsia="微软雅黑" w:hAnsi="微软雅黑" w:hint="eastAsia"/>
          <w:sz w:val="18"/>
          <w:szCs w:val="18"/>
        </w:rPr>
        <w:t>增加一键升星功能</w:t>
      </w:r>
    </w:p>
    <w:p w:rsidR="00EB7C3C" w:rsidRPr="00465DD9" w:rsidRDefault="00EB7C3C" w:rsidP="007C3A6A">
      <w:pPr>
        <w:pStyle w:val="4"/>
        <w:numPr>
          <w:ilvl w:val="0"/>
          <w:numId w:val="29"/>
        </w:numPr>
        <w:spacing w:before="0" w:after="0" w:line="240" w:lineRule="auto"/>
        <w:rPr>
          <w:rFonts w:ascii="微软雅黑" w:eastAsia="微软雅黑" w:hAnsi="微软雅黑" w:cs="微软雅黑"/>
          <w:color w:val="00B0F0"/>
          <w:kern w:val="0"/>
          <w:sz w:val="20"/>
          <w:szCs w:val="20"/>
          <w:lang w:val="zh-CN"/>
        </w:rPr>
      </w:pPr>
      <w:r w:rsidRPr="00465DD9">
        <w:rPr>
          <w:rFonts w:ascii="微软雅黑" w:eastAsia="微软雅黑" w:hAnsi="微软雅黑" w:cs="微软雅黑" w:hint="eastAsia"/>
          <w:color w:val="00B0F0"/>
          <w:kern w:val="0"/>
          <w:sz w:val="20"/>
          <w:szCs w:val="20"/>
          <w:lang w:val="zh-CN"/>
        </w:rPr>
        <w:t>装备炼化</w:t>
      </w:r>
      <w:r w:rsidR="009455AB" w:rsidRPr="00465DD9">
        <w:rPr>
          <w:rFonts w:ascii="微软雅黑" w:eastAsia="微软雅黑" w:hAnsi="微软雅黑" w:cs="微软雅黑" w:hint="eastAsia"/>
          <w:color w:val="00B0F0"/>
          <w:kern w:val="0"/>
          <w:sz w:val="20"/>
          <w:szCs w:val="20"/>
          <w:lang w:val="zh-CN"/>
        </w:rPr>
        <w:t>（暂时屏蔽）</w:t>
      </w:r>
    </w:p>
    <w:p w:rsidR="00EB7C3C" w:rsidRPr="00271DB8" w:rsidRDefault="00EB7C3C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B0F0"/>
          <w:kern w:val="0"/>
          <w:sz w:val="20"/>
          <w:szCs w:val="20"/>
          <w:lang w:val="zh-CN"/>
        </w:rPr>
      </w:pPr>
      <w:r w:rsidRPr="00271DB8">
        <w:rPr>
          <w:rFonts w:ascii="微软雅黑" w:eastAsia="微软雅黑" w:hAnsi="微软雅黑" w:cs="微软雅黑" w:hint="eastAsia"/>
          <w:color w:val="00B0F0"/>
          <w:kern w:val="0"/>
          <w:sz w:val="20"/>
          <w:szCs w:val="20"/>
          <w:lang w:val="zh-CN"/>
        </w:rPr>
        <w:t>消耗道具：其他坐骑装备</w:t>
      </w:r>
    </w:p>
    <w:p w:rsidR="00EB7C3C" w:rsidRPr="00271DB8" w:rsidRDefault="00EB7C3C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B0F0"/>
          <w:kern w:val="0"/>
          <w:sz w:val="20"/>
          <w:szCs w:val="20"/>
          <w:lang w:val="zh-CN"/>
        </w:rPr>
      </w:pPr>
      <w:r w:rsidRPr="00271DB8">
        <w:rPr>
          <w:rFonts w:ascii="微软雅黑" w:eastAsia="微软雅黑" w:hAnsi="微软雅黑" w:cs="微软雅黑" w:hint="eastAsia"/>
          <w:color w:val="00B0F0"/>
          <w:kern w:val="0"/>
          <w:sz w:val="20"/>
          <w:szCs w:val="20"/>
          <w:lang w:val="zh-CN"/>
        </w:rPr>
        <w:t>通过对坐骑装备的炼化，来提升角色的属性</w:t>
      </w:r>
    </w:p>
    <w:p w:rsidR="00EB7C3C" w:rsidRPr="005377FE" w:rsidRDefault="00EB7C3C" w:rsidP="007C3A6A">
      <w:pPr>
        <w:pStyle w:val="2"/>
        <w:numPr>
          <w:ilvl w:val="0"/>
          <w:numId w:val="10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bookmarkStart w:id="14" w:name="_Toc379897082"/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羽翼成长</w:t>
      </w:r>
      <w:bookmarkEnd w:id="14"/>
    </w:p>
    <w:p w:rsidR="00EB7C3C" w:rsidRPr="005E08A7" w:rsidRDefault="00EB7C3C" w:rsidP="007C3A6A">
      <w:pPr>
        <w:pStyle w:val="3"/>
        <w:numPr>
          <w:ilvl w:val="1"/>
          <w:numId w:val="10"/>
        </w:numPr>
        <w:spacing w:before="0" w:after="0" w:line="240" w:lineRule="auto"/>
        <w:rPr>
          <w:rFonts w:ascii="微软雅黑" w:eastAsia="微软雅黑" w:hAnsi="微软雅黑" w:cs="微软雅黑"/>
          <w:color w:val="00B0F0"/>
          <w:kern w:val="0"/>
          <w:sz w:val="20"/>
          <w:szCs w:val="20"/>
          <w:lang w:val="zh-CN"/>
        </w:rPr>
      </w:pPr>
      <w:bookmarkStart w:id="15" w:name="_Toc379897083"/>
      <w:r w:rsidRPr="005E08A7">
        <w:rPr>
          <w:rFonts w:ascii="微软雅黑" w:eastAsia="微软雅黑" w:hAnsi="微软雅黑" w:cs="微软雅黑" w:hint="eastAsia"/>
          <w:color w:val="00B0F0"/>
          <w:kern w:val="0"/>
          <w:sz w:val="20"/>
          <w:szCs w:val="20"/>
          <w:lang w:val="zh-CN"/>
        </w:rPr>
        <w:t>羽翼注灵</w:t>
      </w:r>
      <w:bookmarkEnd w:id="15"/>
    </w:p>
    <w:p w:rsidR="00EB7C3C" w:rsidRPr="005E08A7" w:rsidRDefault="00EB7C3C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B0F0"/>
          <w:kern w:val="0"/>
          <w:sz w:val="20"/>
          <w:szCs w:val="20"/>
          <w:lang w:val="zh-CN"/>
        </w:rPr>
      </w:pPr>
      <w:r w:rsidRPr="005E08A7">
        <w:rPr>
          <w:rFonts w:ascii="微软雅黑" w:eastAsia="微软雅黑" w:hAnsi="微软雅黑" w:cs="微软雅黑" w:hint="eastAsia"/>
          <w:color w:val="00B0F0"/>
          <w:kern w:val="0"/>
          <w:sz w:val="20"/>
          <w:szCs w:val="20"/>
          <w:lang w:val="zh-CN"/>
        </w:rPr>
        <w:t>消耗道具：</w:t>
      </w:r>
      <w:r w:rsidRPr="005E08A7">
        <w:rPr>
          <w:rFonts w:ascii="微软雅黑" w:eastAsia="微软雅黑" w:hAnsi="微软雅黑" w:cs="微软雅黑" w:hint="eastAsia"/>
          <w:b/>
          <w:color w:val="00B0F0"/>
          <w:kern w:val="0"/>
          <w:sz w:val="20"/>
          <w:szCs w:val="20"/>
          <w:lang w:val="zh-CN"/>
        </w:rPr>
        <w:t>羽灵</w:t>
      </w:r>
    </w:p>
    <w:p w:rsidR="00EB7C3C" w:rsidRPr="005E08A7" w:rsidRDefault="00EB7C3C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B0F0"/>
          <w:kern w:val="0"/>
          <w:sz w:val="20"/>
          <w:szCs w:val="20"/>
          <w:lang w:val="zh-CN"/>
        </w:rPr>
      </w:pPr>
      <w:r w:rsidRPr="005E08A7">
        <w:rPr>
          <w:rFonts w:ascii="微软雅黑" w:eastAsia="微软雅黑" w:hAnsi="微软雅黑" w:cs="微软雅黑" w:hint="eastAsia"/>
          <w:color w:val="00B0F0"/>
          <w:kern w:val="0"/>
          <w:sz w:val="20"/>
          <w:szCs w:val="20"/>
          <w:lang w:val="zh-CN"/>
        </w:rPr>
        <w:t>提升羽翼基础属性，从而提升羽翼的效果</w:t>
      </w:r>
    </w:p>
    <w:p w:rsidR="00EB7C3C" w:rsidRPr="005E08A7" w:rsidRDefault="007543CC" w:rsidP="007C3A6A">
      <w:pPr>
        <w:pStyle w:val="3"/>
        <w:spacing w:before="0" w:after="0" w:line="240" w:lineRule="auto"/>
        <w:rPr>
          <w:rFonts w:ascii="微软雅黑" w:eastAsia="微软雅黑" w:hAnsi="微软雅黑" w:cs="微软雅黑"/>
          <w:kern w:val="0"/>
          <w:sz w:val="20"/>
          <w:szCs w:val="20"/>
          <w:lang w:val="zh-CN"/>
        </w:rPr>
      </w:pPr>
      <w:bookmarkStart w:id="16" w:name="_Toc379897084"/>
      <w:r w:rsidRPr="005E08A7">
        <w:rPr>
          <w:rFonts w:ascii="微软雅黑" w:eastAsia="微软雅黑" w:hAnsi="微软雅黑" w:cs="微软雅黑" w:hint="eastAsia"/>
          <w:kern w:val="0"/>
          <w:sz w:val="20"/>
          <w:szCs w:val="20"/>
          <w:lang w:val="zh-CN"/>
        </w:rPr>
        <w:t>5.2</w:t>
      </w:r>
      <w:r w:rsidRPr="005E08A7">
        <w:rPr>
          <w:rFonts w:ascii="微软雅黑" w:eastAsia="微软雅黑" w:hAnsi="微软雅黑" w:cs="微软雅黑" w:hint="eastAsia"/>
          <w:kern w:val="0"/>
          <w:sz w:val="20"/>
          <w:szCs w:val="20"/>
          <w:lang w:val="zh-CN"/>
        </w:rPr>
        <w:tab/>
      </w:r>
      <w:r w:rsidR="00EB7C3C" w:rsidRPr="005E08A7">
        <w:rPr>
          <w:rFonts w:ascii="微软雅黑" w:eastAsia="微软雅黑" w:hAnsi="微软雅黑" w:cs="微软雅黑" w:hint="eastAsia"/>
          <w:kern w:val="0"/>
          <w:sz w:val="20"/>
          <w:szCs w:val="20"/>
          <w:lang w:val="zh-CN"/>
        </w:rPr>
        <w:t>羽翼强化</w:t>
      </w:r>
      <w:r w:rsidR="00F65D71" w:rsidRPr="005E08A7">
        <w:rPr>
          <w:rFonts w:ascii="微软雅黑" w:eastAsia="微软雅黑" w:hAnsi="微软雅黑" w:cs="微软雅黑" w:hint="eastAsia"/>
          <w:kern w:val="0"/>
          <w:sz w:val="20"/>
          <w:szCs w:val="20"/>
          <w:lang w:val="zh-CN"/>
        </w:rPr>
        <w:t>（和注灵合并为同一个功能）</w:t>
      </w:r>
      <w:bookmarkEnd w:id="16"/>
    </w:p>
    <w:p w:rsidR="00EB7C3C" w:rsidRPr="005E08A7" w:rsidRDefault="00EB7C3C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kern w:val="0"/>
          <w:sz w:val="20"/>
          <w:szCs w:val="20"/>
          <w:lang w:val="zh-CN"/>
        </w:rPr>
      </w:pPr>
      <w:r w:rsidRPr="005E08A7">
        <w:rPr>
          <w:rFonts w:ascii="微软雅黑" w:eastAsia="微软雅黑" w:hAnsi="微软雅黑" w:cs="微软雅黑" w:hint="eastAsia"/>
          <w:kern w:val="0"/>
          <w:sz w:val="20"/>
          <w:szCs w:val="20"/>
          <w:lang w:val="zh-CN"/>
        </w:rPr>
        <w:t>消耗道具：羽石</w:t>
      </w:r>
    </w:p>
    <w:p w:rsidR="00EB7C3C" w:rsidRDefault="00EB7C3C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kern w:val="0"/>
          <w:sz w:val="20"/>
          <w:szCs w:val="20"/>
          <w:lang w:val="zh-CN"/>
        </w:rPr>
      </w:pPr>
      <w:r w:rsidRPr="005E08A7">
        <w:rPr>
          <w:rFonts w:ascii="微软雅黑" w:eastAsia="微软雅黑" w:hAnsi="微软雅黑" w:cs="微软雅黑" w:hint="eastAsia"/>
          <w:kern w:val="0"/>
          <w:sz w:val="20"/>
          <w:szCs w:val="20"/>
          <w:lang w:val="zh-CN"/>
        </w:rPr>
        <w:t>提升羽翼基础属性，从而提升羽翼的效果</w:t>
      </w:r>
      <w:r w:rsidR="00E243CF">
        <w:rPr>
          <w:rFonts w:ascii="微软雅黑" w:eastAsia="微软雅黑" w:hAnsi="微软雅黑" w:cs="微软雅黑" w:hint="eastAsia"/>
          <w:kern w:val="0"/>
          <w:sz w:val="20"/>
          <w:szCs w:val="20"/>
          <w:lang w:val="zh-CN"/>
        </w:rPr>
        <w:t>，具体规则如下：</w:t>
      </w:r>
    </w:p>
    <w:p w:rsidR="00E243CF" w:rsidRDefault="00E243CF" w:rsidP="00E243CF">
      <w:pPr>
        <w:pStyle w:val="a3"/>
        <w:numPr>
          <w:ilvl w:val="0"/>
          <w:numId w:val="4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A78F9">
        <w:rPr>
          <w:rFonts w:ascii="微软雅黑" w:eastAsia="微软雅黑" w:hAnsi="微软雅黑" w:hint="eastAsia"/>
          <w:sz w:val="18"/>
          <w:szCs w:val="18"/>
        </w:rPr>
        <w:t>羽翼强化等级最高为100级</w:t>
      </w:r>
    </w:p>
    <w:p w:rsidR="00E243CF" w:rsidRDefault="00E243CF" w:rsidP="00E243CF">
      <w:pPr>
        <w:pStyle w:val="a3"/>
        <w:numPr>
          <w:ilvl w:val="0"/>
          <w:numId w:val="4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D0A64">
        <w:rPr>
          <w:rFonts w:ascii="微软雅黑" w:eastAsia="微软雅黑" w:hAnsi="微软雅黑" w:hint="eastAsia"/>
          <w:sz w:val="18"/>
          <w:szCs w:val="18"/>
        </w:rPr>
        <w:t>羽翼通过培养的方式成长，每培养一次升级几点经验，经验满时升级到下一级</w:t>
      </w:r>
    </w:p>
    <w:p w:rsidR="00E243CF" w:rsidRPr="009F5952" w:rsidRDefault="00E243CF" w:rsidP="00E243CF">
      <w:pPr>
        <w:pStyle w:val="a3"/>
        <w:numPr>
          <w:ilvl w:val="0"/>
          <w:numId w:val="4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F5952">
        <w:rPr>
          <w:rFonts w:ascii="微软雅黑" w:eastAsia="微软雅黑" w:hAnsi="微软雅黑" w:hint="eastAsia"/>
          <w:sz w:val="18"/>
          <w:szCs w:val="18"/>
        </w:rPr>
        <w:t>羽翼可以用银币或元宝两种方式培养，每天可培养的次数固定（根据vip等级不同，可培养的次数不同</w:t>
      </w:r>
      <w:r w:rsidR="009758BE">
        <w:rPr>
          <w:rFonts w:ascii="微软雅黑" w:eastAsia="微软雅黑" w:hAnsi="微软雅黑"/>
          <w:sz w:val="18"/>
          <w:szCs w:val="18"/>
        </w:rPr>
        <w:t>）</w:t>
      </w:r>
    </w:p>
    <w:p w:rsidR="00EB7C3C" w:rsidRPr="005377FE" w:rsidRDefault="007543CC" w:rsidP="007C3A6A">
      <w:pPr>
        <w:pStyle w:val="3"/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bookmarkStart w:id="17" w:name="_Toc379897085"/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lastRenderedPageBreak/>
        <w:t>5.3</w:t>
      </w: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ab/>
      </w:r>
      <w:r w:rsidR="00EB7C3C"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羽翼神佑</w:t>
      </w:r>
      <w:bookmarkEnd w:id="17"/>
    </w:p>
    <w:p w:rsidR="00EB7C3C" w:rsidRPr="005377FE" w:rsidRDefault="00EB7C3C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消耗道具：</w:t>
      </w:r>
      <w:r w:rsidRPr="00A7402C">
        <w:rPr>
          <w:rFonts w:ascii="微软雅黑" w:eastAsia="微软雅黑" w:hAnsi="微软雅黑" w:cs="微软雅黑" w:hint="eastAsia"/>
          <w:b/>
          <w:color w:val="000000"/>
          <w:kern w:val="0"/>
          <w:sz w:val="20"/>
          <w:szCs w:val="20"/>
          <w:lang w:val="zh-CN"/>
        </w:rPr>
        <w:t>神谕石</w:t>
      </w:r>
    </w:p>
    <w:p w:rsidR="00EB7C3C" w:rsidRPr="005377FE" w:rsidRDefault="00EB7C3C" w:rsidP="007C3A6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提升羽翼基础属性，从而提升羽翼的效果</w:t>
      </w:r>
      <w:r w:rsidR="00C52475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（保留原来的玩法）</w:t>
      </w:r>
    </w:p>
    <w:p w:rsidR="00EB7C3C" w:rsidRDefault="00EB7C3C" w:rsidP="007C3A6A">
      <w:pPr>
        <w:pStyle w:val="2"/>
        <w:numPr>
          <w:ilvl w:val="0"/>
          <w:numId w:val="10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bookmarkStart w:id="18" w:name="_Toc379897086"/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法宝成长（未制作）</w:t>
      </w:r>
      <w:bookmarkEnd w:id="18"/>
    </w:p>
    <w:p w:rsidR="00A34C74" w:rsidRDefault="00A34C74" w:rsidP="00A34C74">
      <w:pPr>
        <w:pStyle w:val="2"/>
        <w:numPr>
          <w:ilvl w:val="0"/>
          <w:numId w:val="10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A34C74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家族成长</w:t>
      </w:r>
    </w:p>
    <w:p w:rsidR="00A34C74" w:rsidRPr="004C1EE2" w:rsidRDefault="004C1EE2" w:rsidP="004C1EE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4C1EE2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消耗道具：家族资金</w:t>
      </w:r>
    </w:p>
    <w:p w:rsidR="004C1EE2" w:rsidRPr="004C1EE2" w:rsidRDefault="004C1EE2" w:rsidP="004C1EE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4C1EE2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提升家族等级可以提升家族技能，家族技能为永久提升自身的基础属性。</w:t>
      </w:r>
    </w:p>
    <w:p w:rsidR="00EB7C3C" w:rsidRPr="005377FE" w:rsidRDefault="00EB7C3C" w:rsidP="007C3A6A">
      <w:pPr>
        <w:pStyle w:val="2"/>
        <w:numPr>
          <w:ilvl w:val="0"/>
          <w:numId w:val="10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bookmarkStart w:id="19" w:name="_Toc379897087"/>
      <w:r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纯付费功能</w:t>
      </w:r>
      <w:bookmarkEnd w:id="19"/>
    </w:p>
    <w:p w:rsidR="00FA7643" w:rsidRDefault="00797955" w:rsidP="00AB7CBA">
      <w:pPr>
        <w:pStyle w:val="3"/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bookmarkStart w:id="20" w:name="_Toc379897088"/>
      <w:r>
        <w:rPr>
          <w:rFonts w:ascii="微软雅黑" w:eastAsia="微软雅黑" w:hAnsi="微软雅黑" w:cs="微软雅黑" w:hint="eastAsia"/>
          <w:bCs w:val="0"/>
          <w:color w:val="000000"/>
          <w:kern w:val="0"/>
          <w:sz w:val="20"/>
          <w:szCs w:val="20"/>
          <w:lang w:val="zh-CN"/>
        </w:rPr>
        <w:t>8</w:t>
      </w:r>
      <w:r w:rsidR="00AB7CBA" w:rsidRPr="00E67A1F">
        <w:rPr>
          <w:rFonts w:ascii="微软雅黑" w:eastAsia="微软雅黑" w:hAnsi="微软雅黑" w:cs="微软雅黑" w:hint="eastAsia"/>
          <w:bCs w:val="0"/>
          <w:color w:val="000000"/>
          <w:kern w:val="0"/>
          <w:sz w:val="20"/>
          <w:szCs w:val="20"/>
          <w:lang w:val="zh-CN"/>
        </w:rPr>
        <w:t>.</w:t>
      </w:r>
      <w:r w:rsidR="00AB7CBA" w:rsidRPr="00E67A1F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1</w:t>
      </w:r>
      <w:r w:rsidR="00AB7CBA" w:rsidRPr="00E67A1F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ab/>
      </w:r>
      <w:r w:rsidR="00EB7C3C"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时装</w:t>
      </w:r>
      <w:bookmarkEnd w:id="20"/>
    </w:p>
    <w:p w:rsidR="00DB6BB7" w:rsidRDefault="00DB6BB7" w:rsidP="00AB7CB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消耗道具：</w:t>
      </w:r>
      <w:r w:rsidRPr="00057428">
        <w:rPr>
          <w:rFonts w:ascii="微软雅黑" w:eastAsia="微软雅黑" w:hAnsi="微软雅黑" w:cs="微软雅黑" w:hint="eastAsia"/>
          <w:b/>
          <w:color w:val="000000"/>
          <w:kern w:val="0"/>
          <w:sz w:val="20"/>
          <w:szCs w:val="20"/>
          <w:lang w:val="zh-CN"/>
        </w:rPr>
        <w:t>元宝</w:t>
      </w:r>
    </w:p>
    <w:p w:rsidR="00AB7CBA" w:rsidRPr="00AB7CBA" w:rsidRDefault="00AB7CBA" w:rsidP="00AB7CB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AB7CBA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时装接口仍旧在人物面板上，</w:t>
      </w:r>
      <w:r w:rsidR="00474E52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点击时装</w:t>
      </w:r>
      <w:r w:rsidR="00701E6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按钮进入时装界面</w:t>
      </w:r>
      <w:r w:rsidR="002A5167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，购买时装获得战</w:t>
      </w:r>
      <w:r w:rsidR="00FF6CB4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0</w:t>
      </w:r>
      <w:r w:rsidR="002A5167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斗属性</w:t>
      </w:r>
    </w:p>
    <w:p w:rsidR="00A3714A" w:rsidRDefault="00797955" w:rsidP="007C3A6A">
      <w:pPr>
        <w:pStyle w:val="3"/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bookmarkStart w:id="21" w:name="_Toc379897089"/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8</w:t>
      </w:r>
      <w:bookmarkStart w:id="22" w:name="_GoBack"/>
      <w:bookmarkEnd w:id="22"/>
      <w:r w:rsidR="00BB37CA"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.2</w:t>
      </w:r>
      <w:r w:rsidR="00BB37CA"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ab/>
      </w:r>
      <w:r w:rsidR="00FA7643"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属性</w:t>
      </w:r>
      <w:r w:rsidR="00EB7C3C" w:rsidRPr="005377FE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药</w:t>
      </w:r>
      <w:bookmarkEnd w:id="21"/>
    </w:p>
    <w:p w:rsidR="00CE0BFD" w:rsidRDefault="00CE0BFD" w:rsidP="00CE0BFD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 w:rsidRPr="00CE0BFD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消耗道具：</w:t>
      </w:r>
      <w:r w:rsidRPr="00057428">
        <w:rPr>
          <w:rFonts w:ascii="微软雅黑" w:eastAsia="微软雅黑" w:hAnsi="微软雅黑" w:cs="微软雅黑" w:hint="eastAsia"/>
          <w:b/>
          <w:color w:val="000000"/>
          <w:kern w:val="0"/>
          <w:sz w:val="20"/>
          <w:szCs w:val="20"/>
          <w:lang w:val="zh-CN"/>
        </w:rPr>
        <w:t>银币</w:t>
      </w:r>
    </w:p>
    <w:p w:rsidR="00CE0BFD" w:rsidRDefault="00CE0BFD" w:rsidP="00CE0BFD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消耗药品包括回血，回蓝的补给药剂，提升自身属性的buff药剂，提升打怪经验的buff药剂</w:t>
      </w:r>
    </w:p>
    <w:p w:rsidR="00053586" w:rsidRDefault="00053586" w:rsidP="00756CE4">
      <w:pPr>
        <w:pStyle w:val="2"/>
        <w:numPr>
          <w:ilvl w:val="0"/>
          <w:numId w:val="10"/>
        </w:numPr>
        <w:spacing w:before="0" w:after="0" w:line="240" w:lineRule="auto"/>
        <w:rPr>
          <w:rFonts w:ascii="微软雅黑" w:eastAsia="微软雅黑" w:hAnsi="微软雅黑" w:cs="微软雅黑"/>
          <w:color w:val="000000"/>
          <w:kern w:val="0"/>
          <w:sz w:val="20"/>
          <w:szCs w:val="20"/>
          <w:lang w:val="zh-CN"/>
        </w:rPr>
      </w:pPr>
      <w:bookmarkStart w:id="23" w:name="_Toc379897090"/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修改项</w:t>
      </w:r>
      <w:bookmarkEnd w:id="23"/>
    </w:p>
    <w:p w:rsidR="00BC5BB1" w:rsidRPr="00B93D30" w:rsidRDefault="00BC5BB1" w:rsidP="00B93D30">
      <w:pPr>
        <w:rPr>
          <w:rFonts w:ascii="微软雅黑" w:eastAsia="微软雅黑" w:hAnsi="微软雅黑"/>
          <w:sz w:val="18"/>
          <w:szCs w:val="18"/>
        </w:rPr>
      </w:pPr>
      <w:r w:rsidRPr="00B93D30">
        <w:rPr>
          <w:rFonts w:ascii="微软雅黑" w:eastAsia="微软雅黑" w:hAnsi="微软雅黑" w:hint="eastAsia"/>
          <w:b/>
          <w:sz w:val="18"/>
          <w:szCs w:val="18"/>
        </w:rPr>
        <w:t>去除：</w:t>
      </w:r>
      <w:r w:rsidRPr="00B93D30">
        <w:rPr>
          <w:rFonts w:ascii="微软雅黑" w:eastAsia="微软雅黑" w:hAnsi="微软雅黑" w:hint="eastAsia"/>
          <w:sz w:val="18"/>
          <w:szCs w:val="18"/>
        </w:rPr>
        <w:t>礼金，绑银，升星宝石，羽灵，成长俸禄，战争俸禄，家族俸禄，纹章升级石，神兵残魂</w:t>
      </w:r>
    </w:p>
    <w:p w:rsidR="00BC5BB1" w:rsidRPr="00B93D30" w:rsidRDefault="00BC5BB1" w:rsidP="00B93D30">
      <w:pPr>
        <w:rPr>
          <w:rFonts w:ascii="微软雅黑" w:eastAsia="微软雅黑" w:hAnsi="微软雅黑"/>
          <w:sz w:val="18"/>
          <w:szCs w:val="18"/>
        </w:rPr>
      </w:pPr>
      <w:r w:rsidRPr="00B93D30">
        <w:rPr>
          <w:rFonts w:ascii="微软雅黑" w:eastAsia="微软雅黑" w:hAnsi="微软雅黑" w:hint="eastAsia"/>
          <w:b/>
          <w:sz w:val="18"/>
          <w:szCs w:val="18"/>
        </w:rPr>
        <w:t>保留：</w:t>
      </w:r>
      <w:r w:rsidRPr="00B93D30">
        <w:rPr>
          <w:rFonts w:ascii="微软雅黑" w:eastAsia="微软雅黑" w:hAnsi="微软雅黑" w:hint="eastAsia"/>
          <w:sz w:val="18"/>
          <w:szCs w:val="18"/>
        </w:rPr>
        <w:t>元宝，银币，真气，声望，镶嵌宝石，天晶石，坐骑丹，羽石，</w:t>
      </w:r>
      <w:r w:rsidR="006C41DA" w:rsidRPr="00B93D30">
        <w:rPr>
          <w:rFonts w:ascii="微软雅黑" w:eastAsia="微软雅黑" w:hAnsi="微软雅黑" w:hint="eastAsia"/>
          <w:sz w:val="18"/>
          <w:szCs w:val="18"/>
        </w:rPr>
        <w:t>神佑宝石</w:t>
      </w:r>
    </w:p>
    <w:p w:rsidR="00BC5BB1" w:rsidRPr="00B93D30" w:rsidRDefault="00BC5BB1" w:rsidP="00B93D30">
      <w:pPr>
        <w:rPr>
          <w:rFonts w:ascii="微软雅黑" w:eastAsia="微软雅黑" w:hAnsi="微软雅黑"/>
          <w:b/>
          <w:sz w:val="18"/>
          <w:szCs w:val="18"/>
        </w:rPr>
      </w:pPr>
      <w:r w:rsidRPr="00B93D30">
        <w:rPr>
          <w:rFonts w:ascii="微软雅黑" w:eastAsia="微软雅黑" w:hAnsi="微软雅黑" w:hint="eastAsia"/>
          <w:b/>
          <w:sz w:val="18"/>
          <w:szCs w:val="18"/>
        </w:rPr>
        <w:t>新增：</w:t>
      </w:r>
      <w:r w:rsidRPr="00B93D30">
        <w:rPr>
          <w:rFonts w:ascii="微软雅黑" w:eastAsia="微软雅黑" w:hAnsi="微软雅黑" w:hint="eastAsia"/>
          <w:sz w:val="18"/>
          <w:szCs w:val="18"/>
        </w:rPr>
        <w:t>待定</w:t>
      </w:r>
    </w:p>
    <w:p w:rsidR="00756CE4" w:rsidRPr="00A900AB" w:rsidRDefault="00BC5BB1" w:rsidP="00756CE4">
      <w:pPr>
        <w:rPr>
          <w:rFonts w:ascii="微软雅黑" w:eastAsia="微软雅黑" w:hAnsi="微软雅黑"/>
          <w:sz w:val="18"/>
          <w:szCs w:val="18"/>
        </w:rPr>
      </w:pPr>
      <w:r w:rsidRPr="00B93D30">
        <w:rPr>
          <w:rFonts w:ascii="微软雅黑" w:eastAsia="微软雅黑" w:hAnsi="微软雅黑" w:hint="eastAsia"/>
          <w:sz w:val="18"/>
          <w:szCs w:val="18"/>
        </w:rPr>
        <w:t>游戏内主要消耗的资源改成银币（银币不可交易），每天产少量元宝</w:t>
      </w:r>
    </w:p>
    <w:sectPr w:rsidR="00756CE4" w:rsidRPr="00A900AB" w:rsidSect="008D4C5B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92E" w:rsidRDefault="008C192E" w:rsidP="00B57595">
      <w:r>
        <w:separator/>
      </w:r>
    </w:p>
  </w:endnote>
  <w:endnote w:type="continuationSeparator" w:id="0">
    <w:p w:rsidR="008C192E" w:rsidRDefault="008C192E" w:rsidP="00B57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794095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D4C5B" w:rsidRDefault="008D4C5B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795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795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D4C5B" w:rsidRDefault="008D4C5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92E" w:rsidRDefault="008C192E" w:rsidP="00B57595">
      <w:r>
        <w:separator/>
      </w:r>
    </w:p>
  </w:footnote>
  <w:footnote w:type="continuationSeparator" w:id="0">
    <w:p w:rsidR="008C192E" w:rsidRDefault="008C192E" w:rsidP="00B575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C5B" w:rsidRDefault="008D4C5B">
    <w:pPr>
      <w:pStyle w:val="a5"/>
    </w:pPr>
  </w:p>
  <w:p w:rsidR="008D4C5B" w:rsidRPr="00B57595" w:rsidRDefault="008D4C5B" w:rsidP="00B57595">
    <w:pPr>
      <w:spacing w:after="160" w:line="26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4226"/>
    <w:multiLevelType w:val="hybridMultilevel"/>
    <w:tmpl w:val="DB4EE6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6829D6"/>
    <w:multiLevelType w:val="hybridMultilevel"/>
    <w:tmpl w:val="5476B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0F3335"/>
    <w:multiLevelType w:val="hybridMultilevel"/>
    <w:tmpl w:val="8EA24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3946A16"/>
    <w:multiLevelType w:val="hybridMultilevel"/>
    <w:tmpl w:val="F49CC9F8"/>
    <w:lvl w:ilvl="0" w:tplc="E222F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4A97619"/>
    <w:multiLevelType w:val="multilevel"/>
    <w:tmpl w:val="CFE2B8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977488E"/>
    <w:multiLevelType w:val="hybridMultilevel"/>
    <w:tmpl w:val="63ECDA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A993D3C"/>
    <w:multiLevelType w:val="hybridMultilevel"/>
    <w:tmpl w:val="5FB8A786"/>
    <w:lvl w:ilvl="0" w:tplc="0409000D">
      <w:start w:val="1"/>
      <w:numFmt w:val="bullet"/>
      <w:lvlText w:val=""/>
      <w:lvlJc w:val="left"/>
      <w:pPr>
        <w:ind w:left="165" w:hanging="16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5C149D"/>
    <w:multiLevelType w:val="hybridMultilevel"/>
    <w:tmpl w:val="F2AC5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4A94875"/>
    <w:multiLevelType w:val="hybridMultilevel"/>
    <w:tmpl w:val="D27202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2660D9"/>
    <w:multiLevelType w:val="hybridMultilevel"/>
    <w:tmpl w:val="3D9A98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7F665B7"/>
    <w:multiLevelType w:val="hybridMultilevel"/>
    <w:tmpl w:val="C6CE7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8593893"/>
    <w:multiLevelType w:val="hybridMultilevel"/>
    <w:tmpl w:val="221AC8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8605042"/>
    <w:multiLevelType w:val="hybridMultilevel"/>
    <w:tmpl w:val="58DC51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E607553"/>
    <w:multiLevelType w:val="hybridMultilevel"/>
    <w:tmpl w:val="71A8D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01E61E6"/>
    <w:multiLevelType w:val="hybridMultilevel"/>
    <w:tmpl w:val="2BE0A344"/>
    <w:lvl w:ilvl="0" w:tplc="F25E969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4265AC"/>
    <w:multiLevelType w:val="hybridMultilevel"/>
    <w:tmpl w:val="971222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64098B"/>
    <w:multiLevelType w:val="hybridMultilevel"/>
    <w:tmpl w:val="8F6EE6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CA61B77"/>
    <w:multiLevelType w:val="multilevel"/>
    <w:tmpl w:val="3DD6C89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06F565D"/>
    <w:multiLevelType w:val="hybridMultilevel"/>
    <w:tmpl w:val="941A3F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5A30DC"/>
    <w:multiLevelType w:val="hybridMultilevel"/>
    <w:tmpl w:val="204C87E8"/>
    <w:lvl w:ilvl="0" w:tplc="C7580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753764"/>
    <w:multiLevelType w:val="hybridMultilevel"/>
    <w:tmpl w:val="7E7A7ACA"/>
    <w:lvl w:ilvl="0" w:tplc="04090009">
      <w:start w:val="1"/>
      <w:numFmt w:val="bullet"/>
      <w:lvlText w:val=""/>
      <w:lvlJc w:val="left"/>
      <w:pPr>
        <w:ind w:left="165" w:hanging="16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D06355"/>
    <w:multiLevelType w:val="hybridMultilevel"/>
    <w:tmpl w:val="197035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2FF74FF"/>
    <w:multiLevelType w:val="hybridMultilevel"/>
    <w:tmpl w:val="6270C1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8C145DA"/>
    <w:multiLevelType w:val="hybridMultilevel"/>
    <w:tmpl w:val="1658B63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A0320D1"/>
    <w:multiLevelType w:val="hybridMultilevel"/>
    <w:tmpl w:val="A1FA800C"/>
    <w:lvl w:ilvl="0" w:tplc="B8007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AED2B81"/>
    <w:multiLevelType w:val="hybridMultilevel"/>
    <w:tmpl w:val="A2589D3E"/>
    <w:lvl w:ilvl="0" w:tplc="E66682D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DB26B48"/>
    <w:multiLevelType w:val="hybridMultilevel"/>
    <w:tmpl w:val="066E18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2222269"/>
    <w:multiLevelType w:val="hybridMultilevel"/>
    <w:tmpl w:val="07A0E4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5986AC2"/>
    <w:multiLevelType w:val="hybridMultilevel"/>
    <w:tmpl w:val="A030E2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6762C49"/>
    <w:multiLevelType w:val="hybridMultilevel"/>
    <w:tmpl w:val="F4341C46"/>
    <w:lvl w:ilvl="0" w:tplc="6EA65FC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6C6436C"/>
    <w:multiLevelType w:val="hybridMultilevel"/>
    <w:tmpl w:val="1B48F8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705288C"/>
    <w:multiLevelType w:val="hybridMultilevel"/>
    <w:tmpl w:val="88E897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8C139F9"/>
    <w:multiLevelType w:val="hybridMultilevel"/>
    <w:tmpl w:val="73DAF8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957258C"/>
    <w:multiLevelType w:val="hybridMultilevel"/>
    <w:tmpl w:val="53A8E1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A53603B"/>
    <w:multiLevelType w:val="hybridMultilevel"/>
    <w:tmpl w:val="1F904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D677305"/>
    <w:multiLevelType w:val="multilevel"/>
    <w:tmpl w:val="8AB4B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61AF428A"/>
    <w:multiLevelType w:val="hybridMultilevel"/>
    <w:tmpl w:val="CDAE4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2A640FD"/>
    <w:multiLevelType w:val="hybridMultilevel"/>
    <w:tmpl w:val="2DDA5588"/>
    <w:lvl w:ilvl="0" w:tplc="E64CA35A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4740646"/>
    <w:multiLevelType w:val="hybridMultilevel"/>
    <w:tmpl w:val="91FE62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5110E19"/>
    <w:multiLevelType w:val="hybridMultilevel"/>
    <w:tmpl w:val="2CA28A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AE63F6C"/>
    <w:multiLevelType w:val="hybridMultilevel"/>
    <w:tmpl w:val="C4A2FB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E9945BA"/>
    <w:multiLevelType w:val="hybridMultilevel"/>
    <w:tmpl w:val="5162A4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53419DC"/>
    <w:multiLevelType w:val="hybridMultilevel"/>
    <w:tmpl w:val="95DA3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5574CBD"/>
    <w:multiLevelType w:val="hybridMultilevel"/>
    <w:tmpl w:val="7CDA4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8885B95"/>
    <w:multiLevelType w:val="hybridMultilevel"/>
    <w:tmpl w:val="5EFAF72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AF431EF"/>
    <w:multiLevelType w:val="multilevel"/>
    <w:tmpl w:val="9A2E4F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" w:hanging="4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" w:hanging="4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" w:hanging="420"/>
      </w:pPr>
      <w:rPr>
        <w:rFonts w:hint="default"/>
      </w:rPr>
    </w:lvl>
  </w:abstractNum>
  <w:abstractNum w:abstractNumId="46">
    <w:nsid w:val="7B05387F"/>
    <w:multiLevelType w:val="hybridMultilevel"/>
    <w:tmpl w:val="4ECA0E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7D7A1496"/>
    <w:multiLevelType w:val="hybridMultilevel"/>
    <w:tmpl w:val="EEE6A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FCB73F3"/>
    <w:multiLevelType w:val="hybridMultilevel"/>
    <w:tmpl w:val="09D8EC9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34"/>
  </w:num>
  <w:num w:numId="4">
    <w:abstractNumId w:val="37"/>
  </w:num>
  <w:num w:numId="5">
    <w:abstractNumId w:val="3"/>
  </w:num>
  <w:num w:numId="6">
    <w:abstractNumId w:val="19"/>
  </w:num>
  <w:num w:numId="7">
    <w:abstractNumId w:val="27"/>
  </w:num>
  <w:num w:numId="8">
    <w:abstractNumId w:val="6"/>
  </w:num>
  <w:num w:numId="9">
    <w:abstractNumId w:val="20"/>
  </w:num>
  <w:num w:numId="10">
    <w:abstractNumId w:val="17"/>
  </w:num>
  <w:num w:numId="11">
    <w:abstractNumId w:val="43"/>
  </w:num>
  <w:num w:numId="12">
    <w:abstractNumId w:val="24"/>
  </w:num>
  <w:num w:numId="13">
    <w:abstractNumId w:val="45"/>
  </w:num>
  <w:num w:numId="14">
    <w:abstractNumId w:val="39"/>
  </w:num>
  <w:num w:numId="15">
    <w:abstractNumId w:val="41"/>
  </w:num>
  <w:num w:numId="16">
    <w:abstractNumId w:val="2"/>
  </w:num>
  <w:num w:numId="17">
    <w:abstractNumId w:val="48"/>
  </w:num>
  <w:num w:numId="18">
    <w:abstractNumId w:val="1"/>
  </w:num>
  <w:num w:numId="19">
    <w:abstractNumId w:val="35"/>
  </w:num>
  <w:num w:numId="20">
    <w:abstractNumId w:val="14"/>
  </w:num>
  <w:num w:numId="21">
    <w:abstractNumId w:val="25"/>
  </w:num>
  <w:num w:numId="22">
    <w:abstractNumId w:val="4"/>
  </w:num>
  <w:num w:numId="23">
    <w:abstractNumId w:val="15"/>
  </w:num>
  <w:num w:numId="24">
    <w:abstractNumId w:val="47"/>
  </w:num>
  <w:num w:numId="25">
    <w:abstractNumId w:val="18"/>
  </w:num>
  <w:num w:numId="26">
    <w:abstractNumId w:val="30"/>
  </w:num>
  <w:num w:numId="27">
    <w:abstractNumId w:val="32"/>
  </w:num>
  <w:num w:numId="28">
    <w:abstractNumId w:val="0"/>
  </w:num>
  <w:num w:numId="29">
    <w:abstractNumId w:val="38"/>
  </w:num>
  <w:num w:numId="30">
    <w:abstractNumId w:val="9"/>
  </w:num>
  <w:num w:numId="31">
    <w:abstractNumId w:val="7"/>
  </w:num>
  <w:num w:numId="32">
    <w:abstractNumId w:val="26"/>
  </w:num>
  <w:num w:numId="33">
    <w:abstractNumId w:val="36"/>
  </w:num>
  <w:num w:numId="34">
    <w:abstractNumId w:val="8"/>
  </w:num>
  <w:num w:numId="35">
    <w:abstractNumId w:val="40"/>
  </w:num>
  <w:num w:numId="36">
    <w:abstractNumId w:val="16"/>
  </w:num>
  <w:num w:numId="37">
    <w:abstractNumId w:val="23"/>
  </w:num>
  <w:num w:numId="38">
    <w:abstractNumId w:val="28"/>
  </w:num>
  <w:num w:numId="39">
    <w:abstractNumId w:val="12"/>
  </w:num>
  <w:num w:numId="40">
    <w:abstractNumId w:val="22"/>
  </w:num>
  <w:num w:numId="41">
    <w:abstractNumId w:val="44"/>
  </w:num>
  <w:num w:numId="42">
    <w:abstractNumId w:val="5"/>
  </w:num>
  <w:num w:numId="43">
    <w:abstractNumId w:val="21"/>
  </w:num>
  <w:num w:numId="44">
    <w:abstractNumId w:val="46"/>
  </w:num>
  <w:num w:numId="45">
    <w:abstractNumId w:val="11"/>
  </w:num>
  <w:num w:numId="46">
    <w:abstractNumId w:val="42"/>
  </w:num>
  <w:num w:numId="47">
    <w:abstractNumId w:val="13"/>
  </w:num>
  <w:num w:numId="48">
    <w:abstractNumId w:val="33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15"/>
    <w:rsid w:val="000200F5"/>
    <w:rsid w:val="0002235E"/>
    <w:rsid w:val="00022A04"/>
    <w:rsid w:val="00031117"/>
    <w:rsid w:val="00032CB0"/>
    <w:rsid w:val="00053586"/>
    <w:rsid w:val="00057428"/>
    <w:rsid w:val="00072C89"/>
    <w:rsid w:val="000A53C6"/>
    <w:rsid w:val="00107909"/>
    <w:rsid w:val="001117F4"/>
    <w:rsid w:val="00130389"/>
    <w:rsid w:val="00156D9F"/>
    <w:rsid w:val="001F782E"/>
    <w:rsid w:val="00200E8A"/>
    <w:rsid w:val="00205F9C"/>
    <w:rsid w:val="00207670"/>
    <w:rsid w:val="002622E2"/>
    <w:rsid w:val="00271DB8"/>
    <w:rsid w:val="002969B6"/>
    <w:rsid w:val="002A5167"/>
    <w:rsid w:val="00301504"/>
    <w:rsid w:val="00361053"/>
    <w:rsid w:val="00361241"/>
    <w:rsid w:val="00381B28"/>
    <w:rsid w:val="0042113C"/>
    <w:rsid w:val="00426910"/>
    <w:rsid w:val="00460991"/>
    <w:rsid w:val="00465DD9"/>
    <w:rsid w:val="00474E52"/>
    <w:rsid w:val="0047561D"/>
    <w:rsid w:val="004C1EE2"/>
    <w:rsid w:val="004D62D5"/>
    <w:rsid w:val="005000AB"/>
    <w:rsid w:val="00521395"/>
    <w:rsid w:val="005377FE"/>
    <w:rsid w:val="00563F82"/>
    <w:rsid w:val="0058161B"/>
    <w:rsid w:val="005B4167"/>
    <w:rsid w:val="005B5265"/>
    <w:rsid w:val="005E08A7"/>
    <w:rsid w:val="0060390F"/>
    <w:rsid w:val="006332F0"/>
    <w:rsid w:val="00656984"/>
    <w:rsid w:val="006C41DA"/>
    <w:rsid w:val="006E128B"/>
    <w:rsid w:val="00701E6E"/>
    <w:rsid w:val="0070248C"/>
    <w:rsid w:val="007043D5"/>
    <w:rsid w:val="0072417F"/>
    <w:rsid w:val="00734E4B"/>
    <w:rsid w:val="00740D0A"/>
    <w:rsid w:val="007543CC"/>
    <w:rsid w:val="00756CE4"/>
    <w:rsid w:val="00781532"/>
    <w:rsid w:val="00797955"/>
    <w:rsid w:val="007C2B3E"/>
    <w:rsid w:val="007C3A6A"/>
    <w:rsid w:val="007D0810"/>
    <w:rsid w:val="007E20EB"/>
    <w:rsid w:val="007E68A0"/>
    <w:rsid w:val="008615C1"/>
    <w:rsid w:val="008C192E"/>
    <w:rsid w:val="008D4C5B"/>
    <w:rsid w:val="00917CE3"/>
    <w:rsid w:val="00925060"/>
    <w:rsid w:val="009455AB"/>
    <w:rsid w:val="009758BE"/>
    <w:rsid w:val="009A31E7"/>
    <w:rsid w:val="009C4607"/>
    <w:rsid w:val="009D1FB5"/>
    <w:rsid w:val="009E06A8"/>
    <w:rsid w:val="009E6361"/>
    <w:rsid w:val="00A026D8"/>
    <w:rsid w:val="00A234D4"/>
    <w:rsid w:val="00A34C74"/>
    <w:rsid w:val="00A3714A"/>
    <w:rsid w:val="00A63F01"/>
    <w:rsid w:val="00A7402C"/>
    <w:rsid w:val="00A900AB"/>
    <w:rsid w:val="00AA2F94"/>
    <w:rsid w:val="00AB7CBA"/>
    <w:rsid w:val="00B57595"/>
    <w:rsid w:val="00B64EB1"/>
    <w:rsid w:val="00B8302E"/>
    <w:rsid w:val="00B93D30"/>
    <w:rsid w:val="00BA08D2"/>
    <w:rsid w:val="00BB37CA"/>
    <w:rsid w:val="00BC5BB1"/>
    <w:rsid w:val="00C13996"/>
    <w:rsid w:val="00C52475"/>
    <w:rsid w:val="00CC6BC7"/>
    <w:rsid w:val="00CD3027"/>
    <w:rsid w:val="00CE0BFD"/>
    <w:rsid w:val="00CF01C2"/>
    <w:rsid w:val="00D06A49"/>
    <w:rsid w:val="00D104E8"/>
    <w:rsid w:val="00D40C80"/>
    <w:rsid w:val="00D45966"/>
    <w:rsid w:val="00D63577"/>
    <w:rsid w:val="00DB6BB7"/>
    <w:rsid w:val="00E14B15"/>
    <w:rsid w:val="00E243CF"/>
    <w:rsid w:val="00E36ED3"/>
    <w:rsid w:val="00E45C64"/>
    <w:rsid w:val="00E6550F"/>
    <w:rsid w:val="00E67A1F"/>
    <w:rsid w:val="00E70BE9"/>
    <w:rsid w:val="00E71E18"/>
    <w:rsid w:val="00E74309"/>
    <w:rsid w:val="00E7488B"/>
    <w:rsid w:val="00E86985"/>
    <w:rsid w:val="00EA5F26"/>
    <w:rsid w:val="00EB7C3C"/>
    <w:rsid w:val="00F07A84"/>
    <w:rsid w:val="00F65D71"/>
    <w:rsid w:val="00F72550"/>
    <w:rsid w:val="00F739E7"/>
    <w:rsid w:val="00FA5C07"/>
    <w:rsid w:val="00FA7643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4B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4B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0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0B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0B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B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4B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5C64"/>
    <w:pPr>
      <w:ind w:firstLineChars="200" w:firstLine="420"/>
    </w:pPr>
  </w:style>
  <w:style w:type="table" w:styleId="a4">
    <w:name w:val="Table Grid"/>
    <w:basedOn w:val="a1"/>
    <w:uiPriority w:val="59"/>
    <w:rsid w:val="00B57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57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5759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57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5759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5759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5759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575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5759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57595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5759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B57595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70B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0B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70BE9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4B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4B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0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0B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0B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B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4B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5C64"/>
    <w:pPr>
      <w:ind w:firstLineChars="200" w:firstLine="420"/>
    </w:pPr>
  </w:style>
  <w:style w:type="table" w:styleId="a4">
    <w:name w:val="Table Grid"/>
    <w:basedOn w:val="a1"/>
    <w:uiPriority w:val="59"/>
    <w:rsid w:val="00B57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57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5759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57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5759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5759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5759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575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5759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57595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5759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B57595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70B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0B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70BE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40FC6-2EBA-424C-8251-4C7D481E4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7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武文彬</dc:creator>
  <cp:lastModifiedBy>武文彬</cp:lastModifiedBy>
  <cp:revision>110</cp:revision>
  <dcterms:created xsi:type="dcterms:W3CDTF">2014-02-08T14:13:00Z</dcterms:created>
  <dcterms:modified xsi:type="dcterms:W3CDTF">2014-02-11T08:30:00Z</dcterms:modified>
</cp:coreProperties>
</file>